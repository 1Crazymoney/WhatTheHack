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7A0DC" w14:textId="71F12FEA" w:rsidR="0019245E" w:rsidRDefault="00913712" w:rsidP="004B5D47">
      <w:pPr>
        <w:pStyle w:val="Title"/>
      </w:pPr>
      <w:r>
        <w:t xml:space="preserve">DTA </w:t>
      </w:r>
      <w:r w:rsidR="005A5186">
        <w:t xml:space="preserve">What </w:t>
      </w:r>
      <w:proofErr w:type="gramStart"/>
      <w:r w:rsidR="005A5186">
        <w:t>The</w:t>
      </w:r>
      <w:proofErr w:type="gramEnd"/>
      <w:r w:rsidR="005A5186">
        <w:t xml:space="preserve"> Hack</w:t>
      </w:r>
      <w:r w:rsidR="004B5D47">
        <w:t xml:space="preserve"> </w:t>
      </w:r>
      <w:r w:rsidR="0051339A">
        <w:t>–</w:t>
      </w:r>
      <w:r w:rsidR="004B5D47">
        <w:t xml:space="preserve"> </w:t>
      </w:r>
      <w:r w:rsidR="0051339A">
        <w:t>Proctor Guide</w:t>
      </w:r>
    </w:p>
    <w:p w14:paraId="72906B6A" w14:textId="153FCD84" w:rsidR="002D028C" w:rsidRDefault="00913712" w:rsidP="0051339A">
      <w:pPr>
        <w:pStyle w:val="Subtitle"/>
      </w:pPr>
      <w:r>
        <w:t xml:space="preserve">Kubernetes </w:t>
      </w:r>
      <w:r w:rsidR="004B5D47">
        <w:t>as Infrastructure</w:t>
      </w:r>
    </w:p>
    <w:p w14:paraId="1B2CBC17" w14:textId="1E388C22" w:rsidR="00913712" w:rsidRDefault="00913712" w:rsidP="00913712">
      <w:pPr>
        <w:spacing w:after="0"/>
      </w:pPr>
    </w:p>
    <w:p w14:paraId="7A64BCA7" w14:textId="054B6E76" w:rsidR="00913712" w:rsidRDefault="008F610E" w:rsidP="002D028C">
      <w:pPr>
        <w:pStyle w:val="Heading1"/>
        <w:spacing w:before="0"/>
      </w:pPr>
      <w:r>
        <w:t xml:space="preserve">Challenge Set </w:t>
      </w:r>
      <w:r w:rsidR="00913712">
        <w:t>1:</w:t>
      </w:r>
      <w:r w:rsidR="002C353D">
        <w:t xml:space="preserve"> Introduction</w:t>
      </w:r>
    </w:p>
    <w:p w14:paraId="4C84855A" w14:textId="737C634C" w:rsidR="001F2991" w:rsidRDefault="00E70392" w:rsidP="001F2991">
      <w:pPr>
        <w:pStyle w:val="Heading2"/>
      </w:pPr>
      <w:r>
        <w:t>Lecture:</w:t>
      </w:r>
    </w:p>
    <w:p w14:paraId="23E87215" w14:textId="6058DF89" w:rsidR="002D028C" w:rsidRDefault="002D028C" w:rsidP="00E70392">
      <w:pPr>
        <w:pStyle w:val="ListParagraph"/>
        <w:numPr>
          <w:ilvl w:val="0"/>
          <w:numId w:val="9"/>
        </w:numPr>
        <w:spacing w:after="0"/>
      </w:pPr>
      <w:r>
        <w:t xml:space="preserve">Introduction to Kubernetes </w:t>
      </w:r>
    </w:p>
    <w:p w14:paraId="5907A03B" w14:textId="2CDC8161" w:rsidR="002D028C" w:rsidRDefault="002D028C" w:rsidP="00E70392">
      <w:pPr>
        <w:pStyle w:val="ListParagraph"/>
        <w:numPr>
          <w:ilvl w:val="0"/>
          <w:numId w:val="9"/>
        </w:numPr>
        <w:spacing w:after="0"/>
      </w:pPr>
      <w:r>
        <w:t xml:space="preserve">Introduction to </w:t>
      </w:r>
      <w:r w:rsidR="008700A6">
        <w:t xml:space="preserve">the </w:t>
      </w:r>
      <w:r>
        <w:t>Azure Kubernetes Service</w:t>
      </w:r>
    </w:p>
    <w:p w14:paraId="1C56AE48" w14:textId="77777777" w:rsidR="002D028C" w:rsidRPr="002D028C" w:rsidRDefault="002D028C" w:rsidP="002D028C">
      <w:pPr>
        <w:spacing w:after="0"/>
      </w:pPr>
    </w:p>
    <w:p w14:paraId="6ED1E990" w14:textId="4D2BA7C9" w:rsidR="00913712" w:rsidRDefault="00913712" w:rsidP="002D028C">
      <w:pPr>
        <w:pStyle w:val="Heading2"/>
        <w:spacing w:before="0"/>
      </w:pPr>
      <w:r w:rsidRPr="00913712">
        <w:t>Challenge</w:t>
      </w:r>
      <w:r>
        <w:t>s:</w:t>
      </w:r>
    </w:p>
    <w:p w14:paraId="6D7B404C" w14:textId="39FAD069" w:rsidR="00252AB5" w:rsidRPr="00252AB5" w:rsidRDefault="00252AB5" w:rsidP="00252AB5">
      <w:pPr>
        <w:numPr>
          <w:ilvl w:val="0"/>
          <w:numId w:val="5"/>
        </w:numPr>
        <w:spacing w:after="0"/>
      </w:pPr>
      <w:r w:rsidRPr="00252AB5">
        <w:t xml:space="preserve">Make sure </w:t>
      </w:r>
      <w:r>
        <w:t>that you have</w:t>
      </w:r>
      <w:r w:rsidRPr="00252AB5">
        <w:t xml:space="preserve"> joined the Teams group for this track. Join via this code:</w:t>
      </w:r>
    </w:p>
    <w:p w14:paraId="5735C455" w14:textId="59D2C987" w:rsidR="00252AB5" w:rsidRPr="00252AB5" w:rsidRDefault="00252AB5" w:rsidP="00252AB5">
      <w:pPr>
        <w:numPr>
          <w:ilvl w:val="1"/>
          <w:numId w:val="5"/>
        </w:numPr>
        <w:spacing w:after="0"/>
      </w:pPr>
      <w:r w:rsidRPr="00252AB5">
        <w:rPr>
          <w:b/>
        </w:rPr>
        <w:t>vrgbd4d</w:t>
      </w:r>
    </w:p>
    <w:p w14:paraId="0FF70553" w14:textId="6FBD9624" w:rsidR="00396A7A" w:rsidRPr="002C2295" w:rsidRDefault="00106025" w:rsidP="002C2295">
      <w:pPr>
        <w:numPr>
          <w:ilvl w:val="0"/>
          <w:numId w:val="5"/>
        </w:numPr>
        <w:spacing w:after="0"/>
      </w:pPr>
      <w:r w:rsidRPr="002C2295">
        <w:rPr>
          <w:bCs/>
        </w:rPr>
        <w:t>Install the recommended tool-set:</w:t>
      </w:r>
    </w:p>
    <w:p w14:paraId="12940650" w14:textId="77777777" w:rsidR="00396A7A" w:rsidRPr="002C2295" w:rsidRDefault="00106025" w:rsidP="002C2295">
      <w:pPr>
        <w:numPr>
          <w:ilvl w:val="1"/>
          <w:numId w:val="5"/>
        </w:numPr>
        <w:spacing w:after="0"/>
      </w:pPr>
      <w:r w:rsidRPr="002C2295">
        <w:rPr>
          <w:bCs/>
        </w:rPr>
        <w:t>Windows Subsystem for Linux</w:t>
      </w:r>
    </w:p>
    <w:p w14:paraId="53C2F7A3" w14:textId="3D7D9DBB" w:rsidR="00396A7A" w:rsidRPr="000F396B" w:rsidRDefault="00106025" w:rsidP="002C2295">
      <w:pPr>
        <w:numPr>
          <w:ilvl w:val="1"/>
          <w:numId w:val="5"/>
        </w:numPr>
        <w:spacing w:after="0"/>
      </w:pPr>
      <w:r w:rsidRPr="002C2295">
        <w:rPr>
          <w:bCs/>
        </w:rPr>
        <w:t>Azure CLI</w:t>
      </w:r>
      <w:r w:rsidR="000F396B">
        <w:rPr>
          <w:bCs/>
        </w:rPr>
        <w:t xml:space="preserve"> </w:t>
      </w:r>
    </w:p>
    <w:p w14:paraId="1718F058" w14:textId="11150EEB" w:rsidR="000F396B" w:rsidRDefault="000F396B" w:rsidP="000F396B">
      <w:pPr>
        <w:numPr>
          <w:ilvl w:val="2"/>
          <w:numId w:val="5"/>
        </w:numPr>
        <w:spacing w:after="0"/>
      </w:pPr>
      <w:r>
        <w:t>Update to the latest</w:t>
      </w:r>
    </w:p>
    <w:p w14:paraId="6FEA172C" w14:textId="22573262" w:rsidR="000F396B" w:rsidRDefault="000F396B" w:rsidP="000F396B">
      <w:pPr>
        <w:numPr>
          <w:ilvl w:val="2"/>
          <w:numId w:val="5"/>
        </w:numPr>
        <w:spacing w:after="0"/>
      </w:pPr>
      <w:r>
        <w:t>Must be at least version 2.0.42</w:t>
      </w:r>
    </w:p>
    <w:p w14:paraId="0634AE58" w14:textId="0A902B12" w:rsidR="00247814" w:rsidRPr="002C2295" w:rsidRDefault="00247814" w:rsidP="00FD1E89">
      <w:pPr>
        <w:numPr>
          <w:ilvl w:val="2"/>
          <w:numId w:val="5"/>
        </w:numPr>
        <w:spacing w:after="0"/>
      </w:pPr>
      <w:r w:rsidRPr="00247814">
        <w:rPr>
          <w:b/>
        </w:rPr>
        <w:t>NOTE:</w:t>
      </w:r>
      <w:r>
        <w:t xml:space="preserve"> </w:t>
      </w:r>
      <w:r w:rsidRPr="00247814">
        <w:t>If you</w:t>
      </w:r>
      <w:r w:rsidR="00F54FE2">
        <w:t>’re</w:t>
      </w:r>
      <w:r w:rsidRPr="00247814">
        <w:t xml:space="preserve"> running into issues running </w:t>
      </w:r>
      <w:r>
        <w:t xml:space="preserve">Azure </w:t>
      </w:r>
      <w:r w:rsidRPr="00247814">
        <w:t>CLI command</w:t>
      </w:r>
      <w:r w:rsidR="00F54FE2">
        <w:t xml:space="preserve"> on Windows,</w:t>
      </w:r>
      <w:bookmarkStart w:id="0" w:name="_GoBack"/>
      <w:bookmarkEnd w:id="0"/>
      <w:r w:rsidRPr="00247814">
        <w:t xml:space="preserve"> Disable Global Protect (VPN)</w:t>
      </w:r>
    </w:p>
    <w:p w14:paraId="79A31A7A" w14:textId="09E8B9B2" w:rsidR="00396A7A" w:rsidRPr="00247814" w:rsidRDefault="00106025" w:rsidP="002C2295">
      <w:pPr>
        <w:numPr>
          <w:ilvl w:val="1"/>
          <w:numId w:val="5"/>
        </w:numPr>
        <w:spacing w:after="0"/>
      </w:pPr>
      <w:r w:rsidRPr="002C2295">
        <w:rPr>
          <w:bCs/>
        </w:rPr>
        <w:t>Visual Studio Code</w:t>
      </w:r>
    </w:p>
    <w:p w14:paraId="013BBA9A" w14:textId="58288735" w:rsidR="00396A7A" w:rsidRPr="00D8764E" w:rsidRDefault="00EB00A5" w:rsidP="002C2295">
      <w:pPr>
        <w:numPr>
          <w:ilvl w:val="0"/>
          <w:numId w:val="5"/>
        </w:numPr>
        <w:spacing w:after="0"/>
      </w:pPr>
      <w:r>
        <w:rPr>
          <w:bCs/>
        </w:rPr>
        <w:t>Install the Kubernetes command line tool (</w:t>
      </w:r>
      <w:proofErr w:type="spellStart"/>
      <w:r>
        <w:rPr>
          <w:bCs/>
        </w:rPr>
        <w:t>k</w:t>
      </w:r>
      <w:r w:rsidR="00106025" w:rsidRPr="002C2295">
        <w:rPr>
          <w:bCs/>
        </w:rPr>
        <w:t>ubectl</w:t>
      </w:r>
      <w:proofErr w:type="spellEnd"/>
      <w:r>
        <w:rPr>
          <w:bCs/>
        </w:rPr>
        <w:t>)</w:t>
      </w:r>
      <w:r w:rsidR="00D8764E">
        <w:rPr>
          <w:bCs/>
        </w:rPr>
        <w:t>.</w:t>
      </w:r>
    </w:p>
    <w:p w14:paraId="25D7EFB8" w14:textId="7A4AE087" w:rsidR="00D8764E" w:rsidRPr="002C2295" w:rsidRDefault="00D8764E" w:rsidP="00D8764E">
      <w:pPr>
        <w:numPr>
          <w:ilvl w:val="1"/>
          <w:numId w:val="5"/>
        </w:numPr>
        <w:spacing w:after="0"/>
      </w:pPr>
      <w:r w:rsidRPr="00FC3484">
        <w:rPr>
          <w:b/>
        </w:rPr>
        <w:t>Hint</w:t>
      </w:r>
      <w:r>
        <w:t>: This can be done easily with the Azure CLI</w:t>
      </w:r>
    </w:p>
    <w:p w14:paraId="6B725838" w14:textId="5DAF3A5D" w:rsidR="00396A7A" w:rsidRPr="00B46901" w:rsidRDefault="00106025" w:rsidP="002C2295">
      <w:pPr>
        <w:numPr>
          <w:ilvl w:val="0"/>
          <w:numId w:val="5"/>
        </w:numPr>
        <w:spacing w:after="0"/>
      </w:pPr>
      <w:r w:rsidRPr="002C2295">
        <w:rPr>
          <w:bCs/>
        </w:rPr>
        <w:t xml:space="preserve">Create a new, </w:t>
      </w:r>
      <w:r w:rsidR="00A4271F">
        <w:rPr>
          <w:bCs/>
        </w:rPr>
        <w:t>multi-</w:t>
      </w:r>
      <w:r w:rsidR="00B46901">
        <w:rPr>
          <w:bCs/>
        </w:rPr>
        <w:t>node</w:t>
      </w:r>
      <w:r w:rsidRPr="002C2295">
        <w:rPr>
          <w:bCs/>
        </w:rPr>
        <w:t xml:space="preserve"> AKS cluster</w:t>
      </w:r>
      <w:r w:rsidR="00D8764E">
        <w:rPr>
          <w:bCs/>
        </w:rPr>
        <w:t xml:space="preserve"> with RBAC </w:t>
      </w:r>
      <w:r w:rsidR="005824DE">
        <w:rPr>
          <w:bCs/>
        </w:rPr>
        <w:t>disabled</w:t>
      </w:r>
      <w:r w:rsidR="00D8764E">
        <w:rPr>
          <w:bCs/>
        </w:rPr>
        <w:t>.</w:t>
      </w:r>
    </w:p>
    <w:p w14:paraId="381EBD66" w14:textId="4CDF890A" w:rsidR="00CA3BBC" w:rsidRDefault="00B46901" w:rsidP="00374BB1">
      <w:pPr>
        <w:numPr>
          <w:ilvl w:val="1"/>
          <w:numId w:val="5"/>
        </w:numPr>
        <w:spacing w:after="0"/>
      </w:pPr>
      <w:r>
        <w:t>Use a single core DS1v2 machine</w:t>
      </w:r>
      <w:r w:rsidR="009E5168">
        <w:t xml:space="preserve"> for your worker nodes</w:t>
      </w:r>
      <w:r>
        <w:t>.</w:t>
      </w:r>
    </w:p>
    <w:p w14:paraId="36991807" w14:textId="7DE5A866" w:rsidR="00D22662" w:rsidRPr="002C2295" w:rsidRDefault="00D22662" w:rsidP="00374BB1">
      <w:pPr>
        <w:numPr>
          <w:ilvl w:val="1"/>
          <w:numId w:val="5"/>
        </w:numPr>
        <w:spacing w:after="0"/>
      </w:pPr>
      <w:r>
        <w:t xml:space="preserve">Use the latest version of Kubernetes </w:t>
      </w:r>
      <w:r w:rsidR="00022DF9">
        <w:t>supported by AKS</w:t>
      </w:r>
      <w:r>
        <w:t>.</w:t>
      </w:r>
    </w:p>
    <w:p w14:paraId="1CAF57FB" w14:textId="5395F227" w:rsidR="00396A7A" w:rsidRPr="001C7C21" w:rsidRDefault="00106025" w:rsidP="002C2295">
      <w:pPr>
        <w:numPr>
          <w:ilvl w:val="0"/>
          <w:numId w:val="5"/>
        </w:numPr>
        <w:spacing w:after="0"/>
      </w:pPr>
      <w:r w:rsidRPr="002C2295">
        <w:rPr>
          <w:bCs/>
        </w:rPr>
        <w:t xml:space="preserve">Use </w:t>
      </w:r>
      <w:proofErr w:type="spellStart"/>
      <w:r w:rsidRPr="002C2295">
        <w:rPr>
          <w:bCs/>
        </w:rPr>
        <w:t>kubectl</w:t>
      </w:r>
      <w:proofErr w:type="spellEnd"/>
      <w:r w:rsidRPr="002C2295">
        <w:rPr>
          <w:bCs/>
        </w:rPr>
        <w:t xml:space="preserve"> to prove that the cluster is a </w:t>
      </w:r>
      <w:r w:rsidR="00790E41">
        <w:rPr>
          <w:bCs/>
        </w:rPr>
        <w:t>multi</w:t>
      </w:r>
      <w:r w:rsidRPr="002C2295">
        <w:rPr>
          <w:bCs/>
        </w:rPr>
        <w:t>-node cluster and i</w:t>
      </w:r>
      <w:r w:rsidR="001C7C21">
        <w:rPr>
          <w:bCs/>
        </w:rPr>
        <w:t>s working</w:t>
      </w:r>
    </w:p>
    <w:p w14:paraId="76C9D948" w14:textId="4EF5775D" w:rsidR="001C7C21" w:rsidRDefault="001C7C21" w:rsidP="002C2295">
      <w:pPr>
        <w:numPr>
          <w:ilvl w:val="0"/>
          <w:numId w:val="5"/>
        </w:numPr>
        <w:spacing w:after="0"/>
      </w:pPr>
      <w:r>
        <w:t>Bring up the Kubernetes dashboard in your browser</w:t>
      </w:r>
    </w:p>
    <w:p w14:paraId="39F10347" w14:textId="11FEAA55" w:rsidR="001C7C21" w:rsidRPr="002C2295" w:rsidRDefault="001C7C21" w:rsidP="001C7C21">
      <w:pPr>
        <w:numPr>
          <w:ilvl w:val="1"/>
          <w:numId w:val="5"/>
        </w:numPr>
        <w:spacing w:after="0"/>
      </w:pPr>
      <w:r w:rsidRPr="00FC3484">
        <w:rPr>
          <w:b/>
        </w:rPr>
        <w:t>Hint</w:t>
      </w:r>
      <w:r>
        <w:t xml:space="preserve">: Again, the Azure CLI makes this </w:t>
      </w:r>
      <w:r w:rsidR="00110755">
        <w:t>very easy.</w:t>
      </w:r>
    </w:p>
    <w:p w14:paraId="4EC12B87" w14:textId="77777777" w:rsidR="002C2295" w:rsidRDefault="002C2295" w:rsidP="002C2295">
      <w:pPr>
        <w:spacing w:after="0"/>
      </w:pPr>
    </w:p>
    <w:p w14:paraId="503D8A91" w14:textId="14B95046" w:rsidR="00913712" w:rsidRDefault="00913712" w:rsidP="002D028C">
      <w:pPr>
        <w:spacing w:after="0"/>
      </w:pPr>
    </w:p>
    <w:p w14:paraId="2449518B" w14:textId="274881B0" w:rsidR="00E70392" w:rsidRDefault="00E70392" w:rsidP="00E70392">
      <w:pPr>
        <w:pStyle w:val="Heading2"/>
      </w:pPr>
      <w:r>
        <w:t>Proctor Notes &amp; Guidelines</w:t>
      </w:r>
    </w:p>
    <w:p w14:paraId="219D94A9" w14:textId="1079C860" w:rsidR="00754F6D" w:rsidRDefault="00754F6D" w:rsidP="00754F6D">
      <w:pPr>
        <w:pStyle w:val="ListParagraph"/>
        <w:numPr>
          <w:ilvl w:val="0"/>
          <w:numId w:val="5"/>
        </w:numPr>
      </w:pPr>
      <w:r>
        <w:t>This first hour is the most critical to make sure all teams make it through</w:t>
      </w:r>
      <w:r w:rsidR="00B72A62">
        <w:t xml:space="preserve"> and aren’t left behind.</w:t>
      </w:r>
    </w:p>
    <w:p w14:paraId="14F070AC" w14:textId="77148163" w:rsidR="00344440" w:rsidRDefault="00344440" w:rsidP="00B72A62">
      <w:pPr>
        <w:pStyle w:val="ListParagraph"/>
        <w:numPr>
          <w:ilvl w:val="1"/>
          <w:numId w:val="5"/>
        </w:numPr>
      </w:pPr>
      <w:r>
        <w:t>Make sure that ALL team members have joined the</w:t>
      </w:r>
      <w:r w:rsidR="009313B1">
        <w:t xml:space="preserve"> Teams group for this track. Join via this code:</w:t>
      </w:r>
    </w:p>
    <w:p w14:paraId="68B4B93C" w14:textId="1B83F236" w:rsidR="009313B1" w:rsidRPr="00AB09FD" w:rsidRDefault="00AB09FD" w:rsidP="008B7ACE">
      <w:pPr>
        <w:pStyle w:val="ListParagraph"/>
        <w:numPr>
          <w:ilvl w:val="2"/>
          <w:numId w:val="5"/>
        </w:numPr>
        <w:rPr>
          <w:b/>
        </w:rPr>
      </w:pPr>
      <w:r w:rsidRPr="00AB09FD">
        <w:rPr>
          <w:b/>
        </w:rPr>
        <w:t>vrgbd4d</w:t>
      </w:r>
    </w:p>
    <w:p w14:paraId="3BE37F19" w14:textId="66779733" w:rsidR="00B72A62" w:rsidRDefault="00B72A62" w:rsidP="00B72A62">
      <w:pPr>
        <w:pStyle w:val="ListParagraph"/>
        <w:numPr>
          <w:ilvl w:val="1"/>
          <w:numId w:val="5"/>
        </w:numPr>
      </w:pPr>
      <w:r>
        <w:t>Make sure that ALL team members</w:t>
      </w:r>
      <w:r w:rsidR="00C15F1C">
        <w:t xml:space="preserve"> are set up with the tools.</w:t>
      </w:r>
    </w:p>
    <w:p w14:paraId="609D3E6C" w14:textId="370145B9" w:rsidR="006869EF" w:rsidRDefault="006869EF" w:rsidP="00B72A62">
      <w:pPr>
        <w:pStyle w:val="ListParagraph"/>
        <w:numPr>
          <w:ilvl w:val="1"/>
          <w:numId w:val="5"/>
        </w:numPr>
      </w:pPr>
      <w:r>
        <w:t>Encourage teams to use the CLI</w:t>
      </w:r>
      <w:r w:rsidR="00C51E02">
        <w:t xml:space="preserve"> and WSL to make things </w:t>
      </w:r>
      <w:r w:rsidR="00AE7AA8">
        <w:t>easier</w:t>
      </w:r>
      <w:r w:rsidR="00C51E02">
        <w:t>.</w:t>
      </w:r>
    </w:p>
    <w:p w14:paraId="46DC8BFE" w14:textId="2E7D88B5" w:rsidR="007A2457" w:rsidRDefault="007A2457" w:rsidP="00B72A62">
      <w:pPr>
        <w:pStyle w:val="ListParagraph"/>
        <w:numPr>
          <w:ilvl w:val="1"/>
          <w:numId w:val="5"/>
        </w:numPr>
      </w:pPr>
      <w:r w:rsidRPr="00334A08">
        <w:rPr>
          <w:b/>
        </w:rPr>
        <w:t>NOTE</w:t>
      </w:r>
      <w:r>
        <w:t xml:space="preserve">: </w:t>
      </w:r>
      <w:r w:rsidR="00334A08">
        <w:t>If someone has to install the tools, make sure they first create the cluster in the portal and then install the tools in parallel.</w:t>
      </w:r>
    </w:p>
    <w:p w14:paraId="5433C735" w14:textId="3AF3D363" w:rsidR="00232CA9" w:rsidRDefault="00232CA9" w:rsidP="007A2457">
      <w:pPr>
        <w:pStyle w:val="ListParagraph"/>
        <w:ind w:left="2160"/>
      </w:pPr>
    </w:p>
    <w:p w14:paraId="4498FC0E" w14:textId="16F8123A" w:rsidR="005A6270" w:rsidRDefault="0017340D" w:rsidP="00CD3D3A">
      <w:pPr>
        <w:pStyle w:val="ListParagraph"/>
        <w:numPr>
          <w:ilvl w:val="2"/>
          <w:numId w:val="5"/>
        </w:numPr>
      </w:pPr>
      <w:r>
        <w:lastRenderedPageBreak/>
        <w:t>To upload files to the Cloud Shell, use the upload button</w:t>
      </w:r>
      <w:r w:rsidR="00AF73B9">
        <w:t>:</w:t>
      </w:r>
      <w:r w:rsidR="00AF73B9">
        <w:br/>
      </w:r>
      <w:r w:rsidR="00AF73B9" w:rsidRPr="00AF73B9">
        <w:rPr>
          <w:noProof/>
        </w:rPr>
        <w:drawing>
          <wp:inline distT="0" distB="0" distL="0" distR="0" wp14:anchorId="6A599E5B" wp14:editId="0B1CF93B">
            <wp:extent cx="24130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3000" cy="1282700"/>
                    </a:xfrm>
                    <a:prstGeom prst="rect">
                      <a:avLst/>
                    </a:prstGeom>
                  </pic:spPr>
                </pic:pic>
              </a:graphicData>
            </a:graphic>
          </wp:inline>
        </w:drawing>
      </w:r>
    </w:p>
    <w:p w14:paraId="13B8DE77" w14:textId="25A9994F" w:rsidR="009B2206" w:rsidRDefault="009B2206" w:rsidP="00CD3D3A">
      <w:pPr>
        <w:pStyle w:val="ListParagraph"/>
        <w:numPr>
          <w:ilvl w:val="2"/>
          <w:numId w:val="5"/>
        </w:numPr>
      </w:pPr>
      <w:r>
        <w:t xml:space="preserve">Show them BOTH of these if they are unfamiliar with how to </w:t>
      </w:r>
      <w:r w:rsidR="00D12A02">
        <w:t>navigate</w:t>
      </w:r>
      <w:r>
        <w:t xml:space="preserve"> to them.</w:t>
      </w:r>
    </w:p>
    <w:p w14:paraId="3020FEF5" w14:textId="2C8AE41E" w:rsidR="00620353" w:rsidRDefault="00620353" w:rsidP="00754F6D">
      <w:pPr>
        <w:pStyle w:val="ListParagraph"/>
        <w:numPr>
          <w:ilvl w:val="0"/>
          <w:numId w:val="5"/>
        </w:numPr>
      </w:pPr>
      <w:r>
        <w:t xml:space="preserve">Remind teams that </w:t>
      </w:r>
      <w:proofErr w:type="spellStart"/>
      <w:r>
        <w:t>kubectl</w:t>
      </w:r>
      <w:proofErr w:type="spellEnd"/>
      <w:r>
        <w:t xml:space="preserve"> can be installed through the CLI, but don’t give away the answer:</w:t>
      </w:r>
    </w:p>
    <w:p w14:paraId="675E1C1A" w14:textId="62E2E449" w:rsidR="00620353" w:rsidRPr="00620353" w:rsidRDefault="00620353" w:rsidP="00620353">
      <w:pPr>
        <w:pStyle w:val="ListParagraph"/>
        <w:numPr>
          <w:ilvl w:val="1"/>
          <w:numId w:val="5"/>
        </w:numPr>
        <w:rPr>
          <w:b/>
        </w:rPr>
      </w:pPr>
      <w:proofErr w:type="spellStart"/>
      <w:r w:rsidRPr="00620353">
        <w:rPr>
          <w:b/>
        </w:rPr>
        <w:t>az</w:t>
      </w:r>
      <w:proofErr w:type="spellEnd"/>
      <w:r w:rsidRPr="00620353">
        <w:rPr>
          <w:b/>
        </w:rPr>
        <w:t xml:space="preserve"> </w:t>
      </w:r>
      <w:proofErr w:type="spellStart"/>
      <w:r w:rsidRPr="00620353">
        <w:rPr>
          <w:b/>
        </w:rPr>
        <w:t>aks</w:t>
      </w:r>
      <w:proofErr w:type="spellEnd"/>
      <w:r w:rsidRPr="00620353">
        <w:rPr>
          <w:b/>
        </w:rPr>
        <w:t xml:space="preserve"> install-cli</w:t>
      </w:r>
    </w:p>
    <w:p w14:paraId="7AD99665" w14:textId="2FECF287" w:rsidR="00904D60" w:rsidRDefault="00904D60" w:rsidP="00754F6D">
      <w:pPr>
        <w:pStyle w:val="ListParagraph"/>
        <w:numPr>
          <w:ilvl w:val="0"/>
          <w:numId w:val="5"/>
        </w:numPr>
      </w:pPr>
      <w:r>
        <w:t>All teams should have an AKS cluster stood up fairly quickly</w:t>
      </w:r>
    </w:p>
    <w:p w14:paraId="07051A5A" w14:textId="66E8A79A" w:rsidR="003C4EAE" w:rsidRDefault="003C4EAE" w:rsidP="003C4EAE">
      <w:pPr>
        <w:pStyle w:val="ListParagraph"/>
        <w:numPr>
          <w:ilvl w:val="1"/>
          <w:numId w:val="5"/>
        </w:numPr>
      </w:pPr>
      <w:r>
        <w:t xml:space="preserve">Version shouldn’t matter, </w:t>
      </w:r>
      <w:r w:rsidR="00B72A62">
        <w:t>but good to make sure it is the latest</w:t>
      </w:r>
    </w:p>
    <w:p w14:paraId="0672A740" w14:textId="1FFE87A8" w:rsidR="005C66D9" w:rsidRDefault="005C66D9" w:rsidP="003C4EAE">
      <w:pPr>
        <w:pStyle w:val="ListParagraph"/>
        <w:numPr>
          <w:ilvl w:val="1"/>
          <w:numId w:val="5"/>
        </w:numPr>
      </w:pPr>
      <w:r>
        <w:t xml:space="preserve">Keep it simple: </w:t>
      </w:r>
      <w:r w:rsidR="00081CF2">
        <w:t xml:space="preserve">Basic networking, RBAC </w:t>
      </w:r>
      <w:r w:rsidR="00E8294E">
        <w:t>disabled</w:t>
      </w:r>
      <w:r w:rsidR="00081CF2">
        <w:t xml:space="preserve">, </w:t>
      </w:r>
      <w:r w:rsidR="00EF39F1">
        <w:t>let it create a new service principal.</w:t>
      </w:r>
    </w:p>
    <w:p w14:paraId="02A6ED29" w14:textId="3CE17EEE" w:rsidR="0011109E" w:rsidRDefault="0011109E" w:rsidP="003C4EAE">
      <w:pPr>
        <w:pStyle w:val="ListParagraph"/>
        <w:numPr>
          <w:ilvl w:val="1"/>
          <w:numId w:val="5"/>
        </w:numPr>
      </w:pPr>
      <w:r w:rsidRPr="002D5AAA">
        <w:rPr>
          <w:b/>
        </w:rPr>
        <w:t>NOTE</w:t>
      </w:r>
      <w:r>
        <w:t>: Sometimes during the validation step when creating a new cluster, it will fail because it cannot find the new Service Principal</w:t>
      </w:r>
      <w:r w:rsidR="00062CEB">
        <w:t>. This is a timing issue</w:t>
      </w:r>
      <w:r w:rsidR="00900B0E">
        <w:t xml:space="preserve">. Click the Previous button </w:t>
      </w:r>
      <w:r w:rsidR="002D5AAA">
        <w:t>to go back one page and then Forward to redo the validation.</w:t>
      </w:r>
    </w:p>
    <w:p w14:paraId="691DF421" w14:textId="43EBF236" w:rsidR="00C51E02" w:rsidRDefault="00C51E02" w:rsidP="003C4EAE">
      <w:pPr>
        <w:pStyle w:val="ListParagraph"/>
        <w:numPr>
          <w:ilvl w:val="1"/>
          <w:numId w:val="5"/>
        </w:numPr>
      </w:pPr>
      <w:r>
        <w:t>They can use the CLI for this with a simple command</w:t>
      </w:r>
      <w:r w:rsidR="004B11E4">
        <w:t xml:space="preserve"> </w:t>
      </w:r>
      <w:r w:rsidR="00A92990">
        <w:t xml:space="preserve">to make a </w:t>
      </w:r>
      <w:r w:rsidR="006A4C99">
        <w:t>3-node</w:t>
      </w:r>
      <w:r w:rsidR="00A92990">
        <w:t xml:space="preserve"> cluster</w:t>
      </w:r>
      <w:r>
        <w:t>:</w:t>
      </w:r>
    </w:p>
    <w:p w14:paraId="3FDC640C" w14:textId="66B17CDF" w:rsidR="00C51E02" w:rsidRDefault="003C5BF7" w:rsidP="00C51E02">
      <w:pPr>
        <w:pStyle w:val="ListParagraph"/>
        <w:numPr>
          <w:ilvl w:val="2"/>
          <w:numId w:val="5"/>
        </w:numPr>
        <w:rPr>
          <w:b/>
        </w:rPr>
      </w:pPr>
      <w:proofErr w:type="spellStart"/>
      <w:r w:rsidRPr="003C5BF7">
        <w:rPr>
          <w:b/>
        </w:rPr>
        <w:t>az</w:t>
      </w:r>
      <w:proofErr w:type="spellEnd"/>
      <w:r w:rsidRPr="003C5BF7">
        <w:rPr>
          <w:b/>
        </w:rPr>
        <w:t xml:space="preserve"> </w:t>
      </w:r>
      <w:proofErr w:type="spellStart"/>
      <w:r w:rsidRPr="003C5BF7">
        <w:rPr>
          <w:b/>
        </w:rPr>
        <w:t>aks</w:t>
      </w:r>
      <w:proofErr w:type="spellEnd"/>
      <w:r w:rsidRPr="003C5BF7">
        <w:rPr>
          <w:b/>
        </w:rPr>
        <w:t xml:space="preserve"> create --resource-group </w:t>
      </w:r>
      <w:proofErr w:type="spellStart"/>
      <w:r w:rsidRPr="003C5BF7">
        <w:rPr>
          <w:b/>
        </w:rPr>
        <w:t>myAKSCluster</w:t>
      </w:r>
      <w:proofErr w:type="spellEnd"/>
      <w:r w:rsidRPr="003C5BF7">
        <w:rPr>
          <w:b/>
        </w:rPr>
        <w:t xml:space="preserve"> --name </w:t>
      </w:r>
      <w:proofErr w:type="spellStart"/>
      <w:r w:rsidRPr="003C5BF7">
        <w:rPr>
          <w:b/>
        </w:rPr>
        <w:t>myAKSCluster</w:t>
      </w:r>
      <w:proofErr w:type="spellEnd"/>
      <w:r w:rsidRPr="003C5BF7">
        <w:rPr>
          <w:b/>
        </w:rPr>
        <w:t xml:space="preserve"> --node-count </w:t>
      </w:r>
      <w:r w:rsidR="00790E41">
        <w:rPr>
          <w:b/>
        </w:rPr>
        <w:t>3</w:t>
      </w:r>
      <w:r w:rsidRPr="003C5BF7">
        <w:rPr>
          <w:b/>
        </w:rPr>
        <w:t xml:space="preserve"> --enable-addons monitoring --generate-</w:t>
      </w:r>
      <w:proofErr w:type="spellStart"/>
      <w:r w:rsidRPr="003C5BF7">
        <w:rPr>
          <w:b/>
        </w:rPr>
        <w:t>ssh</w:t>
      </w:r>
      <w:proofErr w:type="spellEnd"/>
      <w:r w:rsidRPr="003C5BF7">
        <w:rPr>
          <w:b/>
        </w:rPr>
        <w:t>-keys</w:t>
      </w:r>
    </w:p>
    <w:p w14:paraId="7939268D" w14:textId="04F7F00D" w:rsidR="000C4E35" w:rsidRDefault="000D6FC3" w:rsidP="000C4E35">
      <w:pPr>
        <w:pStyle w:val="ListParagraph"/>
        <w:numPr>
          <w:ilvl w:val="1"/>
          <w:numId w:val="5"/>
        </w:numPr>
      </w:pPr>
      <w:r w:rsidRPr="007E091E">
        <w:t xml:space="preserve">Docs to </w:t>
      </w:r>
      <w:r w:rsidR="00EE74D8" w:rsidRPr="007E091E">
        <w:t xml:space="preserve">install </w:t>
      </w:r>
      <w:r w:rsidR="00C86C43">
        <w:t>AKS:</w:t>
      </w:r>
    </w:p>
    <w:p w14:paraId="32EB6F07" w14:textId="2F67DE65" w:rsidR="009A3F79" w:rsidRDefault="009A3F79" w:rsidP="009A3F79">
      <w:pPr>
        <w:pStyle w:val="ListParagraph"/>
        <w:numPr>
          <w:ilvl w:val="2"/>
          <w:numId w:val="5"/>
        </w:numPr>
      </w:pPr>
      <w:r>
        <w:t xml:space="preserve">Portal: </w:t>
      </w:r>
      <w:hyperlink r:id="rId11" w:history="1">
        <w:r w:rsidR="00C86C43" w:rsidRPr="00CF3CE1">
          <w:rPr>
            <w:rStyle w:val="Hyperlink"/>
          </w:rPr>
          <w:t>https://docs.microsoft.com/en-us/azure/aks/kubernetes-walkthrough-portal</w:t>
        </w:r>
      </w:hyperlink>
    </w:p>
    <w:p w14:paraId="21CFCA48" w14:textId="64A28FE5" w:rsidR="00C86C43" w:rsidRDefault="00C86C43" w:rsidP="00D22B45">
      <w:pPr>
        <w:pStyle w:val="ListParagraph"/>
        <w:numPr>
          <w:ilvl w:val="2"/>
          <w:numId w:val="5"/>
        </w:numPr>
      </w:pPr>
      <w:r>
        <w:t xml:space="preserve">CLI: </w:t>
      </w:r>
      <w:hyperlink r:id="rId12" w:history="1">
        <w:r w:rsidRPr="00CF3CE1">
          <w:rPr>
            <w:rStyle w:val="Hyperlink"/>
          </w:rPr>
          <w:t>https://docs.microsoft.com/en-us/azure/aks/kubernetes-walkthrough</w:t>
        </w:r>
      </w:hyperlink>
    </w:p>
    <w:p w14:paraId="3DFA5581" w14:textId="77777777" w:rsidR="000C4E35" w:rsidRDefault="00904D60" w:rsidP="00C97D9C">
      <w:pPr>
        <w:pStyle w:val="ListParagraph"/>
        <w:numPr>
          <w:ilvl w:val="0"/>
          <w:numId w:val="5"/>
        </w:numPr>
      </w:pPr>
      <w:r>
        <w:t xml:space="preserve">Have </w:t>
      </w:r>
      <w:r w:rsidR="00DD2FCA">
        <w:t xml:space="preserve">the </w:t>
      </w:r>
      <w:r>
        <w:t>teams show you the running cluster with:</w:t>
      </w:r>
    </w:p>
    <w:p w14:paraId="206AB00A" w14:textId="77777777" w:rsidR="000C4E35" w:rsidRPr="008B20AD" w:rsidRDefault="003C4EAE" w:rsidP="00C97D9C">
      <w:pPr>
        <w:pStyle w:val="ListParagraph"/>
        <w:numPr>
          <w:ilvl w:val="1"/>
          <w:numId w:val="5"/>
        </w:numPr>
        <w:rPr>
          <w:b/>
        </w:rPr>
      </w:pPr>
      <w:proofErr w:type="spellStart"/>
      <w:r w:rsidRPr="008B20AD">
        <w:rPr>
          <w:b/>
        </w:rPr>
        <w:t>k</w:t>
      </w:r>
      <w:r w:rsidR="00904D60" w:rsidRPr="008B20AD">
        <w:rPr>
          <w:b/>
        </w:rPr>
        <w:t>ubectl</w:t>
      </w:r>
      <w:proofErr w:type="spellEnd"/>
      <w:r w:rsidR="00904D60" w:rsidRPr="008B20AD">
        <w:rPr>
          <w:b/>
        </w:rPr>
        <w:t xml:space="preserve"> get nodes</w:t>
      </w:r>
    </w:p>
    <w:p w14:paraId="3580F4A3" w14:textId="25A6924D" w:rsidR="001633E3" w:rsidRDefault="00DD2FCA" w:rsidP="001633E3">
      <w:pPr>
        <w:pStyle w:val="ListParagraph"/>
        <w:numPr>
          <w:ilvl w:val="1"/>
          <w:numId w:val="5"/>
        </w:numPr>
      </w:pPr>
      <w:r>
        <w:t>It should have more than 1 node.</w:t>
      </w:r>
    </w:p>
    <w:p w14:paraId="02476AAB" w14:textId="38266E18" w:rsidR="008B20AD" w:rsidRDefault="008B20AD" w:rsidP="001633E3">
      <w:pPr>
        <w:pStyle w:val="ListParagraph"/>
        <w:numPr>
          <w:ilvl w:val="1"/>
          <w:numId w:val="5"/>
        </w:numPr>
      </w:pPr>
      <w:r w:rsidRPr="0088314B">
        <w:rPr>
          <w:b/>
        </w:rPr>
        <w:t>NOTE</w:t>
      </w:r>
      <w:r>
        <w:t xml:space="preserve">: They will need to learn how to connect </w:t>
      </w:r>
      <w:proofErr w:type="spellStart"/>
      <w:r w:rsidR="0088314B">
        <w:t>kubectl</w:t>
      </w:r>
      <w:proofErr w:type="spellEnd"/>
      <w:r w:rsidR="0088314B">
        <w:t xml:space="preserve"> to their cluster using “</w:t>
      </w:r>
      <w:proofErr w:type="spellStart"/>
      <w:r w:rsidR="0088314B">
        <w:t>az</w:t>
      </w:r>
      <w:proofErr w:type="spellEnd"/>
      <w:r w:rsidR="0088314B">
        <w:t xml:space="preserve"> </w:t>
      </w:r>
      <w:proofErr w:type="spellStart"/>
      <w:r w:rsidR="0088314B">
        <w:t>aks</w:t>
      </w:r>
      <w:proofErr w:type="spellEnd"/>
      <w:r w:rsidR="0088314B">
        <w:t xml:space="preserve"> get-credentials”.</w:t>
      </w:r>
    </w:p>
    <w:p w14:paraId="17C99DEF" w14:textId="0C18FBCF" w:rsidR="000C4E35" w:rsidRDefault="007B09C2" w:rsidP="00B522A7">
      <w:pPr>
        <w:pStyle w:val="ListParagraph"/>
        <w:numPr>
          <w:ilvl w:val="0"/>
          <w:numId w:val="5"/>
        </w:numPr>
      </w:pPr>
      <w:r>
        <w:t>The Kubernetes dashboard can be brought up with the CLI easily:</w:t>
      </w:r>
    </w:p>
    <w:p w14:paraId="6C0DAA18" w14:textId="4FEBEE67" w:rsidR="007B09C2" w:rsidRPr="000C4E35" w:rsidRDefault="001633E3" w:rsidP="005B040D">
      <w:pPr>
        <w:pStyle w:val="ListParagraph"/>
        <w:numPr>
          <w:ilvl w:val="1"/>
          <w:numId w:val="5"/>
        </w:numPr>
      </w:pPr>
      <w:proofErr w:type="spellStart"/>
      <w:r w:rsidRPr="0088314B">
        <w:rPr>
          <w:b/>
        </w:rPr>
        <w:t>az</w:t>
      </w:r>
      <w:proofErr w:type="spellEnd"/>
      <w:r w:rsidRPr="0088314B">
        <w:rPr>
          <w:b/>
        </w:rPr>
        <w:t xml:space="preserve"> </w:t>
      </w:r>
      <w:proofErr w:type="spellStart"/>
      <w:r w:rsidRPr="0088314B">
        <w:rPr>
          <w:b/>
        </w:rPr>
        <w:t>aks</w:t>
      </w:r>
      <w:proofErr w:type="spellEnd"/>
      <w:r w:rsidRPr="0088314B">
        <w:rPr>
          <w:b/>
        </w:rPr>
        <w:t xml:space="preserve"> browse --name </w:t>
      </w:r>
      <w:proofErr w:type="spellStart"/>
      <w:r w:rsidRPr="0088314B">
        <w:rPr>
          <w:b/>
        </w:rPr>
        <w:t>myAKSCluster</w:t>
      </w:r>
      <w:proofErr w:type="spellEnd"/>
      <w:r w:rsidRPr="0088314B">
        <w:rPr>
          <w:b/>
        </w:rPr>
        <w:t xml:space="preserve"> --resource-group </w:t>
      </w:r>
      <w:proofErr w:type="spellStart"/>
      <w:r w:rsidR="008B20AD" w:rsidRPr="0088314B">
        <w:rPr>
          <w:b/>
        </w:rPr>
        <w:t>myAKSCluster</w:t>
      </w:r>
      <w:proofErr w:type="spellEnd"/>
    </w:p>
    <w:p w14:paraId="07C2D700" w14:textId="71D92E28" w:rsidR="00C56DD4" w:rsidRPr="00110755" w:rsidRDefault="00C56DD4" w:rsidP="00110755">
      <w:pPr>
        <w:spacing w:after="0"/>
        <w:ind w:left="1080"/>
        <w:rPr>
          <w:rFonts w:asciiTheme="majorHAnsi" w:eastAsiaTheme="majorEastAsia" w:hAnsiTheme="majorHAnsi" w:cstheme="majorBidi"/>
          <w:color w:val="2F5496" w:themeColor="accent1" w:themeShade="BF"/>
          <w:sz w:val="32"/>
          <w:szCs w:val="32"/>
        </w:rPr>
      </w:pPr>
      <w:r>
        <w:br w:type="page"/>
      </w:r>
    </w:p>
    <w:p w14:paraId="60276917" w14:textId="5F647911" w:rsidR="00913712" w:rsidRDefault="008F610E" w:rsidP="00913712">
      <w:pPr>
        <w:pStyle w:val="Heading1"/>
        <w:spacing w:before="0"/>
      </w:pPr>
      <w:r>
        <w:lastRenderedPageBreak/>
        <w:t xml:space="preserve">Challenge Set </w:t>
      </w:r>
      <w:r w:rsidR="00913712">
        <w:t>2:</w:t>
      </w:r>
      <w:r w:rsidR="002C353D">
        <w:t xml:space="preserve"> </w:t>
      </w:r>
      <w:r w:rsidR="00F55D2D">
        <w:t>Your First Deployment</w:t>
      </w:r>
    </w:p>
    <w:p w14:paraId="1A1BDDA6" w14:textId="13435291" w:rsidR="00E5559D" w:rsidRDefault="00E5559D" w:rsidP="00E5559D">
      <w:pPr>
        <w:pStyle w:val="Heading2"/>
      </w:pPr>
      <w:r>
        <w:t>Lecture:</w:t>
      </w:r>
    </w:p>
    <w:p w14:paraId="3301C8C1" w14:textId="17B9D71D" w:rsidR="00913712" w:rsidRDefault="00913712" w:rsidP="00E5559D">
      <w:pPr>
        <w:pStyle w:val="ListParagraph"/>
        <w:numPr>
          <w:ilvl w:val="0"/>
          <w:numId w:val="5"/>
        </w:numPr>
        <w:spacing w:after="0"/>
      </w:pPr>
      <w:r>
        <w:t xml:space="preserve">Review the </w:t>
      </w:r>
      <w:r w:rsidR="000F1237">
        <w:t xml:space="preserve">basic </w:t>
      </w:r>
      <w:r>
        <w:t>components of Kubernetes</w:t>
      </w:r>
    </w:p>
    <w:p w14:paraId="44FFF8E2" w14:textId="32D4F167" w:rsidR="00D81605" w:rsidRDefault="00D81605" w:rsidP="00E5559D">
      <w:pPr>
        <w:pStyle w:val="ListParagraph"/>
        <w:numPr>
          <w:ilvl w:val="1"/>
          <w:numId w:val="5"/>
        </w:numPr>
        <w:spacing w:after="0"/>
      </w:pPr>
      <w:r>
        <w:t>The physical architecture</w:t>
      </w:r>
    </w:p>
    <w:p w14:paraId="5A55BA1F" w14:textId="30A0DD3E" w:rsidR="00913712" w:rsidRDefault="00913712" w:rsidP="00E5559D">
      <w:pPr>
        <w:pStyle w:val="ListParagraph"/>
        <w:numPr>
          <w:ilvl w:val="1"/>
          <w:numId w:val="5"/>
        </w:numPr>
        <w:spacing w:after="0"/>
      </w:pPr>
      <w:r>
        <w:t>Pods</w:t>
      </w:r>
    </w:p>
    <w:p w14:paraId="44AF2DF9" w14:textId="77777777" w:rsidR="00D81605" w:rsidRDefault="00D81605" w:rsidP="00D81605">
      <w:pPr>
        <w:pStyle w:val="ListParagraph"/>
        <w:numPr>
          <w:ilvl w:val="1"/>
          <w:numId w:val="5"/>
        </w:numPr>
        <w:spacing w:after="0"/>
      </w:pPr>
      <w:r>
        <w:t>Deployments</w:t>
      </w:r>
    </w:p>
    <w:p w14:paraId="6E677DCF" w14:textId="011A676A" w:rsidR="006A4E37" w:rsidRDefault="002D028C" w:rsidP="00B01594">
      <w:pPr>
        <w:pStyle w:val="ListParagraph"/>
        <w:numPr>
          <w:ilvl w:val="1"/>
          <w:numId w:val="5"/>
        </w:numPr>
        <w:spacing w:after="0"/>
      </w:pPr>
      <w:r>
        <w:t>S</w:t>
      </w:r>
      <w:r w:rsidR="00B04500">
        <w:t>e</w:t>
      </w:r>
      <w:r>
        <w:t>rvices</w:t>
      </w:r>
    </w:p>
    <w:p w14:paraId="612BFE2B" w14:textId="11D47F35" w:rsidR="005901FE" w:rsidRPr="002D028C" w:rsidRDefault="005901FE" w:rsidP="00BB00B8">
      <w:pPr>
        <w:pStyle w:val="ListParagraph"/>
        <w:numPr>
          <w:ilvl w:val="2"/>
          <w:numId w:val="5"/>
        </w:numPr>
      </w:pPr>
      <w:r>
        <w:t>Talk about externally facing services using a load balanc</w:t>
      </w:r>
      <w:r w:rsidR="00FE76A0">
        <w:t>er in</w:t>
      </w:r>
      <w:r>
        <w:t xml:space="preserve"> AKS this is an Azure LB</w:t>
      </w:r>
    </w:p>
    <w:p w14:paraId="2BDFE616" w14:textId="3F8F051D" w:rsidR="00DF38B1" w:rsidRDefault="003B4C28" w:rsidP="00DF38B1">
      <w:pPr>
        <w:pStyle w:val="ListParagraph"/>
        <w:numPr>
          <w:ilvl w:val="0"/>
          <w:numId w:val="5"/>
        </w:numPr>
        <w:spacing w:after="0"/>
      </w:pPr>
      <w:r>
        <w:t>I</w:t>
      </w:r>
      <w:r w:rsidR="000362B0">
        <w:t xml:space="preserve">ntroduce the </w:t>
      </w:r>
      <w:proofErr w:type="spellStart"/>
      <w:r w:rsidR="000362B0">
        <w:t>FabMedical</w:t>
      </w:r>
      <w:proofErr w:type="spellEnd"/>
      <w:r w:rsidR="000362B0">
        <w:t xml:space="preserve"> app and its components</w:t>
      </w:r>
    </w:p>
    <w:p w14:paraId="7563D4E6" w14:textId="6A5EBE07" w:rsidR="002C36E3" w:rsidRDefault="002C36E3" w:rsidP="002C36E3">
      <w:pPr>
        <w:pStyle w:val="ListParagraph"/>
        <w:numPr>
          <w:ilvl w:val="1"/>
          <w:numId w:val="5"/>
        </w:numPr>
        <w:spacing w:after="0"/>
      </w:pPr>
      <w:r>
        <w:t xml:space="preserve">It’s </w:t>
      </w:r>
      <w:r w:rsidR="00F5776F">
        <w:t>an app that manages medical conferences and speakers at the events</w:t>
      </w:r>
    </w:p>
    <w:p w14:paraId="4FAD0EC6" w14:textId="06AE5909" w:rsidR="00F5776F" w:rsidRDefault="00F5776F" w:rsidP="002C36E3">
      <w:pPr>
        <w:pStyle w:val="ListParagraph"/>
        <w:numPr>
          <w:ilvl w:val="1"/>
          <w:numId w:val="5"/>
        </w:numPr>
        <w:spacing w:after="0"/>
      </w:pPr>
      <w:r>
        <w:t>Written in node.js</w:t>
      </w:r>
    </w:p>
    <w:p w14:paraId="3C8CB3A1" w14:textId="77777777" w:rsidR="00913712" w:rsidRPr="00913712" w:rsidRDefault="00913712" w:rsidP="00913712">
      <w:pPr>
        <w:spacing w:after="0"/>
      </w:pPr>
    </w:p>
    <w:p w14:paraId="62F78F04" w14:textId="13502B70" w:rsidR="00913712" w:rsidRDefault="00913712" w:rsidP="00913712">
      <w:pPr>
        <w:pStyle w:val="Heading2"/>
        <w:spacing w:before="0"/>
      </w:pPr>
      <w:r w:rsidRPr="00913712">
        <w:t>Challenge</w:t>
      </w:r>
      <w:r>
        <w:t>s:</w:t>
      </w:r>
    </w:p>
    <w:p w14:paraId="0402D05D" w14:textId="0240D6EF" w:rsidR="009B1CB9" w:rsidRDefault="00CD34F6" w:rsidP="00913712">
      <w:pPr>
        <w:pStyle w:val="ListParagraph"/>
        <w:numPr>
          <w:ilvl w:val="0"/>
          <w:numId w:val="1"/>
        </w:numPr>
        <w:spacing w:after="0"/>
      </w:pPr>
      <w:r>
        <w:t xml:space="preserve">We have staged the </w:t>
      </w:r>
      <w:proofErr w:type="spellStart"/>
      <w:r>
        <w:t>FabMedical</w:t>
      </w:r>
      <w:proofErr w:type="spellEnd"/>
      <w:r>
        <w:t xml:space="preserve"> app</w:t>
      </w:r>
      <w:r w:rsidR="00BC0E85">
        <w:t>s</w:t>
      </w:r>
      <w:r>
        <w:t xml:space="preserve"> on </w:t>
      </w:r>
      <w:r w:rsidR="00B94019">
        <w:t xml:space="preserve">Docker Hub at </w:t>
      </w:r>
      <w:r w:rsidR="00BC0E85">
        <w:t>these</w:t>
      </w:r>
      <w:r w:rsidR="00B94019">
        <w:t xml:space="preserve"> location</w:t>
      </w:r>
      <w:r w:rsidR="00BC0E85">
        <w:t>s:</w:t>
      </w:r>
    </w:p>
    <w:p w14:paraId="269525F4" w14:textId="32F2D9E7" w:rsidR="00B94019" w:rsidRDefault="007D74C5" w:rsidP="00B94019">
      <w:pPr>
        <w:pStyle w:val="ListParagraph"/>
        <w:numPr>
          <w:ilvl w:val="1"/>
          <w:numId w:val="1"/>
        </w:numPr>
        <w:spacing w:after="0"/>
      </w:pPr>
      <w:r>
        <w:rPr>
          <w:b/>
        </w:rPr>
        <w:t>API</w:t>
      </w:r>
      <w:r w:rsidR="00B94019" w:rsidRPr="007F0BBD">
        <w:rPr>
          <w:b/>
        </w:rPr>
        <w:t xml:space="preserve"> app</w:t>
      </w:r>
      <w:r w:rsidR="00106025">
        <w:t xml:space="preserve">: </w:t>
      </w:r>
      <w:r w:rsidR="00FA29ED">
        <w:t>dt</w:t>
      </w:r>
      <w:r w:rsidR="007F0BBD">
        <w:t>a2018hack/content-</w:t>
      </w:r>
      <w:proofErr w:type="spellStart"/>
      <w:r w:rsidR="007F0BBD">
        <w:t>api</w:t>
      </w:r>
      <w:proofErr w:type="spellEnd"/>
    </w:p>
    <w:p w14:paraId="1A661831" w14:textId="447186D4" w:rsidR="00B94019" w:rsidRDefault="00FA29ED" w:rsidP="00B94019">
      <w:pPr>
        <w:pStyle w:val="ListParagraph"/>
        <w:numPr>
          <w:ilvl w:val="1"/>
          <w:numId w:val="1"/>
        </w:numPr>
        <w:spacing w:after="0"/>
      </w:pPr>
      <w:r w:rsidRPr="007F0BBD">
        <w:rPr>
          <w:b/>
        </w:rPr>
        <w:t>Web</w:t>
      </w:r>
      <w:r w:rsidR="00B94019" w:rsidRPr="007F0BBD">
        <w:rPr>
          <w:b/>
        </w:rPr>
        <w:t xml:space="preserve"> app</w:t>
      </w:r>
      <w:r w:rsidR="00106025">
        <w:t xml:space="preserve">: </w:t>
      </w:r>
      <w:r w:rsidR="007F0BBD">
        <w:t>dta2018hack/content-web</w:t>
      </w:r>
    </w:p>
    <w:p w14:paraId="1C0ACA86" w14:textId="2C574BDE" w:rsidR="0041296B" w:rsidRDefault="0041296B" w:rsidP="00913712">
      <w:pPr>
        <w:pStyle w:val="ListParagraph"/>
        <w:numPr>
          <w:ilvl w:val="0"/>
          <w:numId w:val="1"/>
        </w:numPr>
        <w:spacing w:after="0"/>
      </w:pPr>
      <w:r>
        <w:t>Deploy</w:t>
      </w:r>
      <w:r w:rsidR="004D637D">
        <w:t xml:space="preserve"> </w:t>
      </w:r>
      <w:r w:rsidR="00BC0E85">
        <w:t xml:space="preserve">the </w:t>
      </w:r>
      <w:r w:rsidR="00BC0E85">
        <w:rPr>
          <w:b/>
        </w:rPr>
        <w:t>API app</w:t>
      </w:r>
      <w:r>
        <w:t xml:space="preserve"> through </w:t>
      </w:r>
      <w:r w:rsidR="004D637D">
        <w:t xml:space="preserve">the </w:t>
      </w:r>
      <w:r>
        <w:t>dashboard</w:t>
      </w:r>
      <w:r w:rsidR="00196650">
        <w:t xml:space="preserve"> using these settings</w:t>
      </w:r>
    </w:p>
    <w:p w14:paraId="7CE6A0B0" w14:textId="688FF541" w:rsidR="004D637D" w:rsidRDefault="00196650" w:rsidP="004D637D">
      <w:pPr>
        <w:pStyle w:val="ListParagraph"/>
        <w:numPr>
          <w:ilvl w:val="1"/>
          <w:numId w:val="1"/>
        </w:numPr>
        <w:spacing w:after="0"/>
      </w:pPr>
      <w:r>
        <w:t>Number of pods: 1</w:t>
      </w:r>
    </w:p>
    <w:p w14:paraId="75C0B48C" w14:textId="2F5829E0" w:rsidR="00196650" w:rsidRDefault="00196650" w:rsidP="004D637D">
      <w:pPr>
        <w:pStyle w:val="ListParagraph"/>
        <w:numPr>
          <w:ilvl w:val="1"/>
          <w:numId w:val="1"/>
        </w:numPr>
        <w:spacing w:after="0"/>
      </w:pPr>
      <w:r>
        <w:t>Service: Internal</w:t>
      </w:r>
    </w:p>
    <w:p w14:paraId="4A4D8787" w14:textId="2ABC5F61" w:rsidR="00A00AD6" w:rsidRDefault="0069363F" w:rsidP="00632A4B">
      <w:pPr>
        <w:pStyle w:val="ListParagraph"/>
        <w:numPr>
          <w:ilvl w:val="1"/>
          <w:numId w:val="1"/>
        </w:numPr>
        <w:spacing w:after="0"/>
      </w:pPr>
      <w:r>
        <w:t>Port and Target Port</w:t>
      </w:r>
      <w:r w:rsidR="00BC0E85">
        <w:t>:</w:t>
      </w:r>
      <w:r>
        <w:t xml:space="preserve"> 3001</w:t>
      </w:r>
    </w:p>
    <w:p w14:paraId="77481193" w14:textId="432BEC0B" w:rsidR="0069363F" w:rsidRDefault="0069363F" w:rsidP="004D637D">
      <w:pPr>
        <w:pStyle w:val="ListParagraph"/>
        <w:numPr>
          <w:ilvl w:val="1"/>
          <w:numId w:val="1"/>
        </w:numPr>
        <w:spacing w:after="0"/>
      </w:pPr>
      <w:r>
        <w:t xml:space="preserve">CPU: </w:t>
      </w:r>
      <w:r w:rsidR="00090DC9">
        <w:t>0.5</w:t>
      </w:r>
    </w:p>
    <w:p w14:paraId="7880DB19" w14:textId="44177960" w:rsidR="0069363F" w:rsidRDefault="0069363F" w:rsidP="004D637D">
      <w:pPr>
        <w:pStyle w:val="ListParagraph"/>
        <w:numPr>
          <w:ilvl w:val="1"/>
          <w:numId w:val="1"/>
        </w:numPr>
        <w:spacing w:after="0"/>
      </w:pPr>
      <w:r>
        <w:t>Memory: 128</w:t>
      </w:r>
      <w:r w:rsidR="00D21394">
        <w:t>MB</w:t>
      </w:r>
    </w:p>
    <w:p w14:paraId="588D7009" w14:textId="2E260945" w:rsidR="00177491" w:rsidRDefault="00177491" w:rsidP="00913712">
      <w:pPr>
        <w:pStyle w:val="ListParagraph"/>
        <w:numPr>
          <w:ilvl w:val="0"/>
          <w:numId w:val="1"/>
        </w:numPr>
        <w:spacing w:after="0"/>
      </w:pPr>
      <w:r>
        <w:t xml:space="preserve">We have not exposed the API app to the external world. </w:t>
      </w:r>
      <w:r w:rsidR="007A6815">
        <w:t>Therefore,</w:t>
      </w:r>
      <w:r>
        <w:t xml:space="preserve"> to test it you need to:</w:t>
      </w:r>
    </w:p>
    <w:p w14:paraId="7C65CBFA" w14:textId="4D6949CA" w:rsidR="00177491" w:rsidRDefault="00177491" w:rsidP="00177491">
      <w:pPr>
        <w:pStyle w:val="ListParagraph"/>
        <w:numPr>
          <w:ilvl w:val="1"/>
          <w:numId w:val="1"/>
        </w:numPr>
        <w:spacing w:after="0"/>
      </w:pPr>
      <w:r>
        <w:t>Figure out how to</w:t>
      </w:r>
      <w:r w:rsidR="001E6D57">
        <w:t xml:space="preserve"> get a bash shell on the API app pod just deployed.</w:t>
      </w:r>
    </w:p>
    <w:p w14:paraId="5B40B767" w14:textId="043E6833" w:rsidR="001E6D57" w:rsidRDefault="007A6815" w:rsidP="00177491">
      <w:pPr>
        <w:pStyle w:val="ListParagraph"/>
        <w:numPr>
          <w:ilvl w:val="1"/>
          <w:numId w:val="1"/>
        </w:numPr>
        <w:spacing w:after="0"/>
      </w:pPr>
      <w:r>
        <w:t xml:space="preserve">Curl the </w:t>
      </w:r>
      <w:proofErr w:type="spellStart"/>
      <w:r>
        <w:t>url</w:t>
      </w:r>
      <w:proofErr w:type="spellEnd"/>
      <w:r>
        <w:t xml:space="preserve"> of the “/speakers” end point.</w:t>
      </w:r>
    </w:p>
    <w:p w14:paraId="43AEF9EF" w14:textId="790D9BBD" w:rsidR="000D675A" w:rsidRPr="00177491" w:rsidRDefault="007A2965" w:rsidP="002B42FF">
      <w:pPr>
        <w:pStyle w:val="ListParagraph"/>
        <w:numPr>
          <w:ilvl w:val="1"/>
          <w:numId w:val="1"/>
        </w:numPr>
        <w:spacing w:after="0"/>
      </w:pPr>
      <w:r>
        <w:t xml:space="preserve">You should get a huge </w:t>
      </w:r>
      <w:proofErr w:type="spellStart"/>
      <w:r>
        <w:t>json</w:t>
      </w:r>
      <w:proofErr w:type="spellEnd"/>
      <w:r>
        <w:t xml:space="preserve"> document in response.</w:t>
      </w:r>
    </w:p>
    <w:p w14:paraId="2E54C959" w14:textId="26EFB793" w:rsidR="008D18DA" w:rsidRDefault="008D18DA">
      <w:pPr>
        <w:rPr>
          <w:rFonts w:asciiTheme="majorHAnsi" w:eastAsiaTheme="majorEastAsia" w:hAnsiTheme="majorHAnsi" w:cstheme="majorBidi"/>
          <w:color w:val="2F5496" w:themeColor="accent1" w:themeShade="BF"/>
          <w:sz w:val="26"/>
          <w:szCs w:val="26"/>
        </w:rPr>
      </w:pPr>
    </w:p>
    <w:p w14:paraId="455D36A0" w14:textId="064F614F" w:rsidR="007E4CAD" w:rsidRDefault="007E4CAD" w:rsidP="007E4CAD">
      <w:pPr>
        <w:pStyle w:val="Heading2"/>
      </w:pPr>
      <w:r>
        <w:t>Proctor Notes &amp; Guidelines</w:t>
      </w:r>
    </w:p>
    <w:p w14:paraId="3F1E4914" w14:textId="06889541" w:rsidR="007E4CAD" w:rsidRDefault="00A01BE3" w:rsidP="007E4CAD">
      <w:pPr>
        <w:pStyle w:val="ListParagraph"/>
        <w:numPr>
          <w:ilvl w:val="0"/>
          <w:numId w:val="1"/>
        </w:numPr>
      </w:pPr>
      <w:r>
        <w:t>The</w:t>
      </w:r>
      <w:r w:rsidR="005B20C4">
        <w:t xml:space="preserve"> app</w:t>
      </w:r>
      <w:r w:rsidR="00BD1937">
        <w:t>s</w:t>
      </w:r>
      <w:r w:rsidR="005B20C4">
        <w:t xml:space="preserve"> </w:t>
      </w:r>
      <w:r w:rsidR="00BD1937">
        <w:t>are</w:t>
      </w:r>
      <w:r w:rsidR="005B20C4">
        <w:t xml:space="preserve"> staged on Docker </w:t>
      </w:r>
      <w:proofErr w:type="gramStart"/>
      <w:r w:rsidR="005B20C4">
        <w:t>Hub</w:t>
      </w:r>
      <w:proofErr w:type="gramEnd"/>
      <w:r w:rsidR="005B20C4">
        <w:t xml:space="preserve"> so they should not require any logging into a docker registry and thus docker need not be installed on their machines.</w:t>
      </w:r>
    </w:p>
    <w:p w14:paraId="16FDF7B7" w14:textId="4D9C0054" w:rsidR="000E18E8" w:rsidRDefault="00516CB2" w:rsidP="007E4CAD">
      <w:pPr>
        <w:pStyle w:val="ListParagraph"/>
        <w:numPr>
          <w:ilvl w:val="0"/>
          <w:numId w:val="1"/>
        </w:numPr>
      </w:pPr>
      <w:r>
        <w:t>Students need to figure out on their own where in the dashboard you create an app.</w:t>
      </w:r>
    </w:p>
    <w:p w14:paraId="74C57692" w14:textId="3E067203" w:rsidR="00516CB2" w:rsidRDefault="00516CB2" w:rsidP="00516CB2">
      <w:pPr>
        <w:pStyle w:val="ListParagraph"/>
        <w:numPr>
          <w:ilvl w:val="1"/>
          <w:numId w:val="1"/>
        </w:numPr>
      </w:pPr>
      <w:r>
        <w:t>Click “+ CREATE” button on the top right</w:t>
      </w:r>
    </w:p>
    <w:p w14:paraId="1850A732" w14:textId="21A33FF0" w:rsidR="00516CB2" w:rsidRDefault="00516CB2" w:rsidP="00516CB2">
      <w:pPr>
        <w:pStyle w:val="ListParagraph"/>
        <w:numPr>
          <w:ilvl w:val="1"/>
          <w:numId w:val="1"/>
        </w:numPr>
      </w:pPr>
      <w:r>
        <w:t>Use the “</w:t>
      </w:r>
      <w:r w:rsidR="000B51E4">
        <w:t>CREATE AN APP” tab</w:t>
      </w:r>
    </w:p>
    <w:p w14:paraId="0ED89D07" w14:textId="51052C61" w:rsidR="000B51E4" w:rsidRDefault="000B51E4" w:rsidP="00516CB2">
      <w:pPr>
        <w:pStyle w:val="ListParagraph"/>
        <w:numPr>
          <w:ilvl w:val="1"/>
          <w:numId w:val="1"/>
        </w:numPr>
      </w:pPr>
      <w:r>
        <w:t>Advanced Settings will be needed</w:t>
      </w:r>
      <w:r w:rsidR="00CA3D4C">
        <w:t xml:space="preserve"> for CPU and Memory</w:t>
      </w:r>
    </w:p>
    <w:p w14:paraId="4E846A51" w14:textId="3FFE6A64" w:rsidR="00CA3D4C" w:rsidRDefault="00CA3D4C" w:rsidP="00CA3D4C">
      <w:pPr>
        <w:pStyle w:val="ListParagraph"/>
        <w:numPr>
          <w:ilvl w:val="0"/>
          <w:numId w:val="1"/>
        </w:numPr>
      </w:pPr>
      <w:r>
        <w:t xml:space="preserve">To verify that the API app is correct deployed </w:t>
      </w:r>
      <w:r w:rsidR="00B013EE">
        <w:t>the students need to:</w:t>
      </w:r>
    </w:p>
    <w:p w14:paraId="1E445ED7" w14:textId="18106C2D" w:rsidR="00B013EE" w:rsidRDefault="00B013EE" w:rsidP="00B013EE">
      <w:pPr>
        <w:pStyle w:val="ListParagraph"/>
        <w:numPr>
          <w:ilvl w:val="1"/>
          <w:numId w:val="1"/>
        </w:numPr>
      </w:pPr>
      <w:r>
        <w:t xml:space="preserve">Figure out the name of the pod the API app was deployed to, </w:t>
      </w:r>
      <w:proofErr w:type="spellStart"/>
      <w:r>
        <w:t>eg</w:t>
      </w:r>
      <w:proofErr w:type="spellEnd"/>
      <w:r>
        <w:t>: content-api-23kkdj</w:t>
      </w:r>
    </w:p>
    <w:p w14:paraId="4912CBB8" w14:textId="11F08E1B" w:rsidR="00B013EE" w:rsidRDefault="00B013EE" w:rsidP="00B013EE">
      <w:pPr>
        <w:pStyle w:val="ListParagraph"/>
        <w:numPr>
          <w:ilvl w:val="1"/>
          <w:numId w:val="1"/>
        </w:numPr>
      </w:pPr>
      <w:r>
        <w:t xml:space="preserve">Then use a </w:t>
      </w:r>
      <w:proofErr w:type="spellStart"/>
      <w:r>
        <w:t>kubectl</w:t>
      </w:r>
      <w:proofErr w:type="spellEnd"/>
      <w:r>
        <w:t xml:space="preserve"> command like this</w:t>
      </w:r>
      <w:r w:rsidR="00785A1B">
        <w:t xml:space="preserve"> to get a bash shell</w:t>
      </w:r>
      <w:r>
        <w:t>:</w:t>
      </w:r>
    </w:p>
    <w:p w14:paraId="7D60DD32" w14:textId="548849E5" w:rsidR="00B013EE" w:rsidRDefault="00B013EE" w:rsidP="00B013EE">
      <w:pPr>
        <w:pStyle w:val="ListParagraph"/>
        <w:numPr>
          <w:ilvl w:val="2"/>
          <w:numId w:val="1"/>
        </w:numPr>
        <w:rPr>
          <w:b/>
        </w:rPr>
      </w:pPr>
      <w:proofErr w:type="spellStart"/>
      <w:r>
        <w:rPr>
          <w:b/>
        </w:rPr>
        <w:t>kubectl</w:t>
      </w:r>
      <w:proofErr w:type="spellEnd"/>
      <w:r>
        <w:rPr>
          <w:b/>
        </w:rPr>
        <w:t xml:space="preserve"> exec -it </w:t>
      </w:r>
      <w:r w:rsidRPr="00B013EE">
        <w:rPr>
          <w:b/>
        </w:rPr>
        <w:t>content-api-23kkdj</w:t>
      </w:r>
      <w:r>
        <w:rPr>
          <w:b/>
        </w:rPr>
        <w:t xml:space="preserve"> -- /bin/bash</w:t>
      </w:r>
    </w:p>
    <w:p w14:paraId="0B87B6DA" w14:textId="79EE5C9D" w:rsidR="00785A1B" w:rsidRPr="008F1E24" w:rsidRDefault="00785A1B" w:rsidP="00785A1B">
      <w:pPr>
        <w:pStyle w:val="ListParagraph"/>
        <w:numPr>
          <w:ilvl w:val="1"/>
          <w:numId w:val="1"/>
        </w:numPr>
        <w:rPr>
          <w:b/>
        </w:rPr>
      </w:pPr>
      <w:r>
        <w:t xml:space="preserve">To verify the </w:t>
      </w:r>
      <w:r w:rsidR="008F1E24">
        <w:t>API app is working curl the /</w:t>
      </w:r>
      <w:proofErr w:type="gramStart"/>
      <w:r w:rsidR="008F1E24">
        <w:t>speakers</w:t>
      </w:r>
      <w:proofErr w:type="gramEnd"/>
      <w:r w:rsidR="008F1E24">
        <w:t xml:space="preserve"> endpoint:</w:t>
      </w:r>
    </w:p>
    <w:p w14:paraId="4863F5DC" w14:textId="2B95D171" w:rsidR="008F1E24" w:rsidRPr="008F1E24" w:rsidRDefault="004334D2" w:rsidP="008F1E24">
      <w:pPr>
        <w:pStyle w:val="ListParagraph"/>
        <w:numPr>
          <w:ilvl w:val="2"/>
          <w:numId w:val="1"/>
        </w:numPr>
        <w:rPr>
          <w:b/>
        </w:rPr>
      </w:pPr>
      <w:r>
        <w:rPr>
          <w:b/>
        </w:rPr>
        <w:t>c</w:t>
      </w:r>
      <w:r w:rsidR="008F1E24">
        <w:rPr>
          <w:b/>
        </w:rPr>
        <w:t xml:space="preserve">url </w:t>
      </w:r>
      <w:hyperlink r:id="rId13" w:history="1">
        <w:r w:rsidR="008F1E24" w:rsidRPr="004C7230">
          <w:rPr>
            <w:rStyle w:val="Hyperlink"/>
            <w:b/>
          </w:rPr>
          <w:t>http://localhost:3001/speakers</w:t>
        </w:r>
      </w:hyperlink>
    </w:p>
    <w:p w14:paraId="3E35E5DE" w14:textId="1090BF2B" w:rsidR="008F1E24" w:rsidRPr="00B013EE" w:rsidRDefault="008F1E24" w:rsidP="008F1E24">
      <w:pPr>
        <w:pStyle w:val="ListParagraph"/>
        <w:numPr>
          <w:ilvl w:val="1"/>
          <w:numId w:val="1"/>
        </w:numPr>
        <w:rPr>
          <w:b/>
        </w:rPr>
      </w:pPr>
      <w:r>
        <w:t>They should see a huge</w:t>
      </w:r>
      <w:r w:rsidR="004334D2">
        <w:t xml:space="preserve"> JSON document printed to the screen.</w:t>
      </w:r>
    </w:p>
    <w:p w14:paraId="78AE1A6B" w14:textId="7DF10D0E" w:rsidR="004334D2" w:rsidRDefault="004334D2" w:rsidP="004334D2">
      <w:pPr>
        <w:pStyle w:val="Heading1"/>
        <w:spacing w:before="0"/>
      </w:pPr>
      <w:r>
        <w:lastRenderedPageBreak/>
        <w:t xml:space="preserve">Challenge Set </w:t>
      </w:r>
      <w:r w:rsidR="006B695F">
        <w:t>3</w:t>
      </w:r>
      <w:r>
        <w:t xml:space="preserve">: </w:t>
      </w:r>
      <w:r w:rsidR="00C55E28">
        <w:t>Your Second Deployment</w:t>
      </w:r>
      <w:r w:rsidR="00AE5BBA">
        <w:t xml:space="preserve"> </w:t>
      </w:r>
    </w:p>
    <w:p w14:paraId="4A386319" w14:textId="77777777" w:rsidR="004334D2" w:rsidRDefault="004334D2" w:rsidP="004334D2">
      <w:pPr>
        <w:pStyle w:val="Heading2"/>
      </w:pPr>
      <w:r>
        <w:t>Lecture:</w:t>
      </w:r>
    </w:p>
    <w:p w14:paraId="27CB6A77" w14:textId="77777777" w:rsidR="004334D2" w:rsidRDefault="004334D2" w:rsidP="004334D2">
      <w:pPr>
        <w:pStyle w:val="ListParagraph"/>
        <w:numPr>
          <w:ilvl w:val="0"/>
          <w:numId w:val="5"/>
        </w:numPr>
        <w:spacing w:after="0"/>
      </w:pPr>
      <w:r>
        <w:t>Review the structure of YAML files for Deployments and Services</w:t>
      </w:r>
    </w:p>
    <w:p w14:paraId="4CB4B2FC" w14:textId="2CF8ABAF" w:rsidR="004334D2" w:rsidRDefault="00C55E28" w:rsidP="00B75846">
      <w:pPr>
        <w:pStyle w:val="ListParagraph"/>
        <w:numPr>
          <w:ilvl w:val="0"/>
          <w:numId w:val="5"/>
        </w:numPr>
        <w:spacing w:after="0"/>
      </w:pPr>
      <w:r>
        <w:t xml:space="preserve">Introduce the web app for </w:t>
      </w:r>
      <w:proofErr w:type="spellStart"/>
      <w:r>
        <w:t>FabMedical</w:t>
      </w:r>
      <w:proofErr w:type="spellEnd"/>
      <w:r>
        <w:t xml:space="preserve"> and its dependencies on </w:t>
      </w:r>
      <w:r w:rsidR="00B75846">
        <w:t>the API app.</w:t>
      </w:r>
    </w:p>
    <w:p w14:paraId="4B43552C" w14:textId="77777777" w:rsidR="004334D2" w:rsidRPr="00913712" w:rsidRDefault="004334D2" w:rsidP="004334D2">
      <w:pPr>
        <w:spacing w:after="0"/>
      </w:pPr>
    </w:p>
    <w:p w14:paraId="71275AD7" w14:textId="77777777" w:rsidR="004334D2" w:rsidRDefault="004334D2" w:rsidP="004334D2">
      <w:pPr>
        <w:pStyle w:val="Heading2"/>
        <w:spacing w:before="0"/>
      </w:pPr>
      <w:r w:rsidRPr="00913712">
        <w:t>Challenge</w:t>
      </w:r>
      <w:r>
        <w:t>s:</w:t>
      </w:r>
    </w:p>
    <w:p w14:paraId="0DD4CC7D" w14:textId="77777777" w:rsidR="004334D2" w:rsidRDefault="004334D2" w:rsidP="004334D2">
      <w:pPr>
        <w:pStyle w:val="ListParagraph"/>
        <w:numPr>
          <w:ilvl w:val="0"/>
          <w:numId w:val="1"/>
        </w:numPr>
        <w:spacing w:after="0"/>
      </w:pPr>
      <w:r>
        <w:t xml:space="preserve">We have staged the </w:t>
      </w:r>
      <w:proofErr w:type="spellStart"/>
      <w:r>
        <w:t>FabMedical</w:t>
      </w:r>
      <w:proofErr w:type="spellEnd"/>
      <w:r>
        <w:t xml:space="preserve"> apps on Docker Hub at these locations:</w:t>
      </w:r>
    </w:p>
    <w:p w14:paraId="37B59DEB" w14:textId="77777777" w:rsidR="004334D2" w:rsidRDefault="004334D2" w:rsidP="004334D2">
      <w:pPr>
        <w:pStyle w:val="ListParagraph"/>
        <w:numPr>
          <w:ilvl w:val="1"/>
          <w:numId w:val="1"/>
        </w:numPr>
        <w:spacing w:after="0"/>
      </w:pPr>
      <w:r>
        <w:rPr>
          <w:b/>
        </w:rPr>
        <w:t>API</w:t>
      </w:r>
      <w:r w:rsidRPr="007F0BBD">
        <w:rPr>
          <w:b/>
        </w:rPr>
        <w:t xml:space="preserve"> app</w:t>
      </w:r>
      <w:r>
        <w:t>: dta2018hack/content-</w:t>
      </w:r>
      <w:proofErr w:type="spellStart"/>
      <w:r>
        <w:t>api</w:t>
      </w:r>
      <w:proofErr w:type="spellEnd"/>
    </w:p>
    <w:p w14:paraId="4D78174A" w14:textId="77777777" w:rsidR="004334D2" w:rsidRDefault="004334D2" w:rsidP="004334D2">
      <w:pPr>
        <w:pStyle w:val="ListParagraph"/>
        <w:numPr>
          <w:ilvl w:val="1"/>
          <w:numId w:val="1"/>
        </w:numPr>
        <w:spacing w:after="0"/>
      </w:pPr>
      <w:r w:rsidRPr="007F0BBD">
        <w:rPr>
          <w:b/>
        </w:rPr>
        <w:t>Web app</w:t>
      </w:r>
      <w:r>
        <w:t>: dta2018hack/content-web</w:t>
      </w:r>
    </w:p>
    <w:p w14:paraId="31F2FBA7" w14:textId="77777777" w:rsidR="004334D2" w:rsidRDefault="004334D2" w:rsidP="004334D2">
      <w:pPr>
        <w:pStyle w:val="ListParagraph"/>
        <w:numPr>
          <w:ilvl w:val="0"/>
          <w:numId w:val="1"/>
        </w:numPr>
        <w:spacing w:after="0"/>
      </w:pPr>
      <w:r>
        <w:t xml:space="preserve">Deploy the </w:t>
      </w:r>
      <w:r>
        <w:rPr>
          <w:b/>
        </w:rPr>
        <w:t>Web app</w:t>
      </w:r>
      <w:r>
        <w:t xml:space="preserve"> from the command line using </w:t>
      </w:r>
      <w:proofErr w:type="spellStart"/>
      <w:r>
        <w:t>kubectl</w:t>
      </w:r>
      <w:proofErr w:type="spellEnd"/>
      <w:r>
        <w:t xml:space="preserve"> and YAML files</w:t>
      </w:r>
    </w:p>
    <w:p w14:paraId="51AD11C1" w14:textId="5720F1C8" w:rsidR="004334D2" w:rsidRDefault="004334D2" w:rsidP="004334D2">
      <w:pPr>
        <w:pStyle w:val="ListParagraph"/>
        <w:numPr>
          <w:ilvl w:val="1"/>
          <w:numId w:val="1"/>
        </w:numPr>
        <w:spacing w:after="0"/>
      </w:pPr>
      <w:r w:rsidRPr="00465935">
        <w:rPr>
          <w:b/>
        </w:rPr>
        <w:t>NOTE</w:t>
      </w:r>
      <w:r>
        <w:t xml:space="preserve">: Sample YAML files to get you started can be found in the Files section of </w:t>
      </w:r>
      <w:r w:rsidR="00B75846">
        <w:t>the General channel in Teams</w:t>
      </w:r>
      <w:r>
        <w:t>.</w:t>
      </w:r>
    </w:p>
    <w:p w14:paraId="778EFC04" w14:textId="29425848" w:rsidR="004334D2" w:rsidRDefault="004334D2" w:rsidP="004334D2">
      <w:pPr>
        <w:pStyle w:val="ListParagraph"/>
        <w:numPr>
          <w:ilvl w:val="1"/>
          <w:numId w:val="1"/>
        </w:numPr>
        <w:spacing w:after="0"/>
      </w:pPr>
      <w:r>
        <w:rPr>
          <w:b/>
        </w:rPr>
        <w:t>NOTE</w:t>
      </w:r>
      <w:r w:rsidRPr="00EC6055">
        <w:t>:</w:t>
      </w:r>
      <w:r>
        <w:t xml:space="preserve"> The Web app expects to have an environment variable pointing to the URL of the API app</w:t>
      </w:r>
      <w:r w:rsidR="00370043">
        <w:t xml:space="preserve"> named</w:t>
      </w:r>
      <w:r>
        <w:t>:</w:t>
      </w:r>
    </w:p>
    <w:p w14:paraId="43671CAA" w14:textId="77777777" w:rsidR="004334D2" w:rsidRPr="00CF7C3F" w:rsidRDefault="004334D2" w:rsidP="004334D2">
      <w:pPr>
        <w:pStyle w:val="ListParagraph"/>
        <w:numPr>
          <w:ilvl w:val="2"/>
          <w:numId w:val="1"/>
        </w:numPr>
        <w:spacing w:after="0"/>
        <w:rPr>
          <w:b/>
        </w:rPr>
      </w:pPr>
      <w:r w:rsidRPr="00CF7C3F">
        <w:rPr>
          <w:b/>
        </w:rPr>
        <w:t>CONTENT_API_URL</w:t>
      </w:r>
    </w:p>
    <w:p w14:paraId="65C37F4C" w14:textId="77777777" w:rsidR="004334D2" w:rsidRDefault="004334D2" w:rsidP="004334D2">
      <w:pPr>
        <w:pStyle w:val="ListParagraph"/>
        <w:numPr>
          <w:ilvl w:val="1"/>
          <w:numId w:val="1"/>
        </w:numPr>
        <w:spacing w:after="0"/>
      </w:pPr>
      <w:r>
        <w:t xml:space="preserve">Create a deployment </w:t>
      </w:r>
      <w:proofErr w:type="spellStart"/>
      <w:r>
        <w:t>yaml</w:t>
      </w:r>
      <w:proofErr w:type="spellEnd"/>
      <w:r>
        <w:t xml:space="preserve"> file for the Web app using the specs from the API app, except for:</w:t>
      </w:r>
    </w:p>
    <w:p w14:paraId="17F762C6" w14:textId="77777777" w:rsidR="004334D2" w:rsidRDefault="004334D2" w:rsidP="004334D2">
      <w:pPr>
        <w:pStyle w:val="ListParagraph"/>
        <w:numPr>
          <w:ilvl w:val="2"/>
          <w:numId w:val="1"/>
        </w:numPr>
        <w:spacing w:after="0"/>
      </w:pPr>
      <w:r>
        <w:t>Port and Target Port: 3000</w:t>
      </w:r>
    </w:p>
    <w:p w14:paraId="08950972" w14:textId="77777777" w:rsidR="004334D2" w:rsidRDefault="004334D2" w:rsidP="004334D2">
      <w:pPr>
        <w:pStyle w:val="ListParagraph"/>
        <w:numPr>
          <w:ilvl w:val="1"/>
          <w:numId w:val="1"/>
        </w:numPr>
        <w:spacing w:after="0"/>
      </w:pPr>
      <w:r>
        <w:t xml:space="preserve">Create a service </w:t>
      </w:r>
      <w:proofErr w:type="spellStart"/>
      <w:r>
        <w:t>yaml</w:t>
      </w:r>
      <w:proofErr w:type="spellEnd"/>
      <w:r>
        <w:t xml:space="preserve"> file to go with the deployment</w:t>
      </w:r>
    </w:p>
    <w:p w14:paraId="589800C7" w14:textId="77777777" w:rsidR="004334D2" w:rsidRDefault="004334D2" w:rsidP="004334D2">
      <w:pPr>
        <w:pStyle w:val="ListParagraph"/>
        <w:numPr>
          <w:ilvl w:val="2"/>
          <w:numId w:val="1"/>
        </w:numPr>
        <w:spacing w:after="0"/>
      </w:pPr>
      <w:r w:rsidRPr="00A01BE3">
        <w:rPr>
          <w:b/>
        </w:rPr>
        <w:t>Hint</w:t>
      </w:r>
      <w:r>
        <w:t>: Not all “types” of Services are exposed to the outside world</w:t>
      </w:r>
    </w:p>
    <w:p w14:paraId="5A62AC21" w14:textId="77777777" w:rsidR="004334D2" w:rsidRDefault="004334D2" w:rsidP="004334D2">
      <w:pPr>
        <w:pStyle w:val="ListParagraph"/>
        <w:numPr>
          <w:ilvl w:val="1"/>
          <w:numId w:val="1"/>
        </w:numPr>
        <w:spacing w:after="0"/>
      </w:pPr>
      <w:r>
        <w:rPr>
          <w:b/>
        </w:rPr>
        <w:t xml:space="preserve">NOTE: </w:t>
      </w:r>
      <w:r>
        <w:t xml:space="preserve">Applying your YAML files with </w:t>
      </w:r>
      <w:proofErr w:type="spellStart"/>
      <w:r>
        <w:t>kubectl</w:t>
      </w:r>
      <w:proofErr w:type="spellEnd"/>
      <w:r>
        <w:t xml:space="preserve"> can be done over and over as you update the YAML file. Only the delta will be changed.</w:t>
      </w:r>
    </w:p>
    <w:p w14:paraId="16726607" w14:textId="77777777" w:rsidR="004334D2" w:rsidRDefault="004334D2" w:rsidP="004334D2">
      <w:pPr>
        <w:pStyle w:val="ListParagraph"/>
        <w:numPr>
          <w:ilvl w:val="1"/>
          <w:numId w:val="1"/>
        </w:numPr>
        <w:spacing w:after="0"/>
      </w:pPr>
      <w:r w:rsidRPr="00DF0376">
        <w:rPr>
          <w:b/>
        </w:rPr>
        <w:t>NOTE</w:t>
      </w:r>
      <w:r>
        <w:t xml:space="preserve">: The Kubernetes documentation site is your friend. The full YAML specs can be found there: </w:t>
      </w:r>
      <w:r w:rsidRPr="00DF0376">
        <w:t>https://kubernetes.io/docs</w:t>
      </w:r>
    </w:p>
    <w:p w14:paraId="3DC0CD92" w14:textId="77777777" w:rsidR="004334D2" w:rsidRDefault="004334D2" w:rsidP="004334D2">
      <w:pPr>
        <w:pStyle w:val="ListParagraph"/>
        <w:numPr>
          <w:ilvl w:val="0"/>
          <w:numId w:val="1"/>
        </w:numPr>
        <w:spacing w:after="0"/>
      </w:pPr>
      <w:r>
        <w:t xml:space="preserve">Find out the External IP that was assigned to your service. You can use </w:t>
      </w:r>
      <w:proofErr w:type="spellStart"/>
      <w:r>
        <w:t>kubectl</w:t>
      </w:r>
      <w:proofErr w:type="spellEnd"/>
      <w:r>
        <w:t xml:space="preserve"> or the dashboard for this.</w:t>
      </w:r>
    </w:p>
    <w:p w14:paraId="289B2844" w14:textId="77777777" w:rsidR="004334D2" w:rsidRDefault="004334D2" w:rsidP="004334D2">
      <w:pPr>
        <w:pStyle w:val="ListParagraph"/>
        <w:numPr>
          <w:ilvl w:val="0"/>
          <w:numId w:val="1"/>
        </w:numPr>
        <w:spacing w:after="0"/>
      </w:pPr>
      <w:r>
        <w:t>Test the application by browsing to the Web app’s external IP and port and seeing the front page come up.</w:t>
      </w:r>
    </w:p>
    <w:p w14:paraId="63648474" w14:textId="2C1CA7A0" w:rsidR="004334D2" w:rsidRDefault="004334D2" w:rsidP="004334D2">
      <w:pPr>
        <w:pStyle w:val="ListParagraph"/>
        <w:numPr>
          <w:ilvl w:val="1"/>
          <w:numId w:val="1"/>
        </w:numPr>
        <w:spacing w:after="0"/>
      </w:pPr>
      <w:r>
        <w:t>Ensure that you see a list of both speakers and sessions on their respective pages.</w:t>
      </w:r>
    </w:p>
    <w:p w14:paraId="6257822F" w14:textId="258DDB77" w:rsidR="00126255" w:rsidRDefault="00126255" w:rsidP="004334D2">
      <w:pPr>
        <w:pStyle w:val="ListParagraph"/>
        <w:numPr>
          <w:ilvl w:val="1"/>
          <w:numId w:val="1"/>
        </w:numPr>
        <w:spacing w:after="0"/>
      </w:pPr>
      <w:r>
        <w:t>If you don’t see the lists, then the web app is not able to communicate with the API app</w:t>
      </w:r>
      <w:r w:rsidR="00FC5FA2">
        <w:t>.</w:t>
      </w:r>
    </w:p>
    <w:p w14:paraId="223A487C" w14:textId="77777777" w:rsidR="004334D2" w:rsidRDefault="004334D2" w:rsidP="004334D2">
      <w:pPr>
        <w:rPr>
          <w:rFonts w:asciiTheme="majorHAnsi" w:eastAsiaTheme="majorEastAsia" w:hAnsiTheme="majorHAnsi" w:cstheme="majorBidi"/>
          <w:color w:val="2F5496" w:themeColor="accent1" w:themeShade="BF"/>
          <w:sz w:val="26"/>
          <w:szCs w:val="26"/>
        </w:rPr>
      </w:pPr>
    </w:p>
    <w:p w14:paraId="30FB7791" w14:textId="77777777" w:rsidR="004334D2" w:rsidRDefault="004334D2" w:rsidP="004334D2">
      <w:pPr>
        <w:pStyle w:val="Heading2"/>
      </w:pPr>
      <w:r>
        <w:t>Proctor Notes &amp; Guidelines</w:t>
      </w:r>
    </w:p>
    <w:p w14:paraId="3A26CA32" w14:textId="77777777" w:rsidR="004334D2" w:rsidRDefault="004334D2" w:rsidP="004334D2">
      <w:pPr>
        <w:pStyle w:val="ListParagraph"/>
        <w:numPr>
          <w:ilvl w:val="0"/>
          <w:numId w:val="1"/>
        </w:numPr>
      </w:pPr>
      <w:r>
        <w:t xml:space="preserve">The app is staged on Docker </w:t>
      </w:r>
      <w:proofErr w:type="gramStart"/>
      <w:r>
        <w:t>Hub</w:t>
      </w:r>
      <w:proofErr w:type="gramEnd"/>
      <w:r>
        <w:t xml:space="preserve"> so they should not require any logging into a docker registry and thus docker need not be installed on their machines.</w:t>
      </w:r>
    </w:p>
    <w:p w14:paraId="4DDEEDC9" w14:textId="77777777" w:rsidR="004334D2" w:rsidRDefault="004334D2" w:rsidP="004334D2">
      <w:pPr>
        <w:pStyle w:val="ListParagraph"/>
        <w:numPr>
          <w:ilvl w:val="0"/>
          <w:numId w:val="1"/>
        </w:numPr>
      </w:pPr>
      <w:r>
        <w:t>Students will need to find extra settings to add to their template YAML files. They should make use of the Kubernetes docs in addition to whatever else they can find on the web.</w:t>
      </w:r>
    </w:p>
    <w:p w14:paraId="7C5517A0" w14:textId="77777777" w:rsidR="004334D2" w:rsidRPr="003F38B1" w:rsidRDefault="004334D2" w:rsidP="004334D2">
      <w:pPr>
        <w:pStyle w:val="ListParagraph"/>
        <w:numPr>
          <w:ilvl w:val="1"/>
          <w:numId w:val="1"/>
        </w:numPr>
      </w:pPr>
      <w:r w:rsidRPr="00001E75">
        <w:rPr>
          <w:b/>
        </w:rPr>
        <w:t>NOTE</w:t>
      </w:r>
      <w:r>
        <w:t>: Fully fleshed out YAML files are available to proctors in the Files area of the Proctor’s Infra channel on Teams.</w:t>
      </w:r>
    </w:p>
    <w:p w14:paraId="67784CA2" w14:textId="104BB10E" w:rsidR="004334D2" w:rsidRDefault="004334D2" w:rsidP="004334D2">
      <w:pPr>
        <w:pStyle w:val="ListParagraph"/>
        <w:numPr>
          <w:ilvl w:val="1"/>
          <w:numId w:val="1"/>
        </w:numPr>
      </w:pPr>
      <w:r w:rsidRPr="008D18DA">
        <w:rPr>
          <w:b/>
        </w:rPr>
        <w:t>NOTE</w:t>
      </w:r>
      <w:r>
        <w:t xml:space="preserve">: If they go to “Edit Deployment” on the </w:t>
      </w:r>
      <w:r w:rsidR="001B38D9">
        <w:t xml:space="preserve">API </w:t>
      </w:r>
      <w:r>
        <w:t>app deployed from the dashboard, they will see the full YAML for that deployment. This hint should be saved until they get desperate.</w:t>
      </w:r>
    </w:p>
    <w:p w14:paraId="0D20D845" w14:textId="77777777" w:rsidR="004334D2" w:rsidRDefault="004334D2" w:rsidP="004334D2">
      <w:pPr>
        <w:pStyle w:val="ListParagraph"/>
        <w:numPr>
          <w:ilvl w:val="0"/>
          <w:numId w:val="1"/>
        </w:numPr>
      </w:pPr>
      <w:r>
        <w:t>In the Deployment YAML, they’ll need these settings in the spec section:</w:t>
      </w:r>
      <w:r>
        <w:tab/>
      </w:r>
    </w:p>
    <w:p w14:paraId="40157462" w14:textId="77777777" w:rsidR="004334D2" w:rsidRDefault="004334D2" w:rsidP="004334D2">
      <w:pPr>
        <w:pStyle w:val="ListParagraph"/>
        <w:numPr>
          <w:ilvl w:val="1"/>
          <w:numId w:val="1"/>
        </w:numPr>
      </w:pPr>
      <w:proofErr w:type="spellStart"/>
      <w:r>
        <w:lastRenderedPageBreak/>
        <w:t>containers.resources.requests.cpu</w:t>
      </w:r>
      <w:proofErr w:type="spellEnd"/>
      <w:r>
        <w:t>: 0.5 (or 500m)</w:t>
      </w:r>
    </w:p>
    <w:p w14:paraId="121E989D" w14:textId="77777777" w:rsidR="004334D2" w:rsidRPr="007E4CAD" w:rsidRDefault="004334D2" w:rsidP="004334D2">
      <w:pPr>
        <w:pStyle w:val="ListParagraph"/>
        <w:numPr>
          <w:ilvl w:val="1"/>
          <w:numId w:val="1"/>
        </w:numPr>
      </w:pPr>
      <w:proofErr w:type="spellStart"/>
      <w:r>
        <w:t>containers.</w:t>
      </w:r>
      <w:proofErr w:type="gramStart"/>
      <w:r>
        <w:t>resources.requests</w:t>
      </w:r>
      <w:proofErr w:type="gramEnd"/>
      <w:r>
        <w:t>.memory</w:t>
      </w:r>
      <w:proofErr w:type="spellEnd"/>
      <w:r>
        <w:t>: 128Mi</w:t>
      </w:r>
    </w:p>
    <w:p w14:paraId="3AD17DAD" w14:textId="77777777" w:rsidR="004334D2" w:rsidRDefault="004334D2" w:rsidP="004334D2">
      <w:pPr>
        <w:pStyle w:val="ListParagraph"/>
        <w:numPr>
          <w:ilvl w:val="1"/>
          <w:numId w:val="1"/>
        </w:numPr>
      </w:pPr>
      <w:proofErr w:type="spellStart"/>
      <w:proofErr w:type="gramStart"/>
      <w:r>
        <w:t>containers.ports</w:t>
      </w:r>
      <w:proofErr w:type="gramEnd"/>
      <w:r>
        <w:t>.containerPort</w:t>
      </w:r>
      <w:proofErr w:type="spellEnd"/>
      <w:r>
        <w:t>: 3001</w:t>
      </w:r>
    </w:p>
    <w:p w14:paraId="11CF29FF" w14:textId="77777777" w:rsidR="004334D2" w:rsidRDefault="004334D2" w:rsidP="004334D2">
      <w:pPr>
        <w:pStyle w:val="ListParagraph"/>
        <w:numPr>
          <w:ilvl w:val="1"/>
          <w:numId w:val="1"/>
        </w:numPr>
      </w:pPr>
      <w:r>
        <w:t xml:space="preserve">containers.env.name: </w:t>
      </w:r>
      <w:r w:rsidRPr="001B395A">
        <w:t>CONTENT_API_URL</w:t>
      </w:r>
    </w:p>
    <w:p w14:paraId="538ACE70" w14:textId="77777777" w:rsidR="004334D2" w:rsidRDefault="004334D2" w:rsidP="004334D2">
      <w:pPr>
        <w:pStyle w:val="ListParagraph"/>
        <w:numPr>
          <w:ilvl w:val="1"/>
          <w:numId w:val="1"/>
        </w:numPr>
      </w:pPr>
      <w:proofErr w:type="spellStart"/>
      <w:r>
        <w:t>containers.env.value</w:t>
      </w:r>
      <w:proofErr w:type="spellEnd"/>
      <w:r>
        <w:t xml:space="preserve">: </w:t>
      </w:r>
      <w:hyperlink r:id="rId14" w:history="1">
        <w:r w:rsidRPr="004C7230">
          <w:rPr>
            <w:rStyle w:val="Hyperlink"/>
          </w:rPr>
          <w:t>http://content-api:3001</w:t>
        </w:r>
      </w:hyperlink>
    </w:p>
    <w:p w14:paraId="0F1E7E60" w14:textId="77777777" w:rsidR="004334D2" w:rsidRDefault="004334D2" w:rsidP="004334D2">
      <w:pPr>
        <w:pStyle w:val="ListParagraph"/>
        <w:numPr>
          <w:ilvl w:val="2"/>
          <w:numId w:val="1"/>
        </w:numPr>
      </w:pPr>
      <w:r>
        <w:t>The value “content-</w:t>
      </w:r>
      <w:proofErr w:type="spellStart"/>
      <w:r>
        <w:t>api</w:t>
      </w:r>
      <w:proofErr w:type="spellEnd"/>
      <w:r>
        <w:t>” in the URL must be whatever was used as the name of the app during deployment on this screen:</w:t>
      </w:r>
      <w:r>
        <w:br/>
      </w:r>
      <w:r w:rsidRPr="00D02E70">
        <w:rPr>
          <w:noProof/>
        </w:rPr>
        <w:drawing>
          <wp:inline distT="0" distB="0" distL="0" distR="0" wp14:anchorId="24DB0D92" wp14:editId="02A44DE5">
            <wp:extent cx="2057400" cy="127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270000"/>
                    </a:xfrm>
                    <a:prstGeom prst="rect">
                      <a:avLst/>
                    </a:prstGeom>
                  </pic:spPr>
                </pic:pic>
              </a:graphicData>
            </a:graphic>
          </wp:inline>
        </w:drawing>
      </w:r>
    </w:p>
    <w:p w14:paraId="1FE2DAA1" w14:textId="77777777" w:rsidR="004334D2" w:rsidRDefault="004334D2" w:rsidP="004334D2">
      <w:pPr>
        <w:pStyle w:val="ListParagraph"/>
        <w:numPr>
          <w:ilvl w:val="0"/>
          <w:numId w:val="1"/>
        </w:numPr>
      </w:pPr>
      <w:r>
        <w:t>In the Service YAML, they need to figure out that the type should be changed to “</w:t>
      </w:r>
      <w:proofErr w:type="spellStart"/>
      <w:r>
        <w:t>LoadBalancer</w:t>
      </w:r>
      <w:proofErr w:type="spellEnd"/>
      <w:r>
        <w:t>”.</w:t>
      </w:r>
    </w:p>
    <w:p w14:paraId="5CEA1D57" w14:textId="77777777" w:rsidR="004334D2" w:rsidRDefault="004334D2" w:rsidP="004334D2">
      <w:pPr>
        <w:pStyle w:val="ListParagraph"/>
        <w:numPr>
          <w:ilvl w:val="0"/>
          <w:numId w:val="1"/>
        </w:numPr>
      </w:pPr>
      <w:r>
        <w:t>When the service is deployed it will take some time for an External IP to be assigned.</w:t>
      </w:r>
    </w:p>
    <w:p w14:paraId="1C747E0E" w14:textId="77777777" w:rsidR="004334D2" w:rsidRDefault="004334D2" w:rsidP="004334D2">
      <w:pPr>
        <w:pStyle w:val="ListParagraph"/>
        <w:numPr>
          <w:ilvl w:val="1"/>
          <w:numId w:val="1"/>
        </w:numPr>
      </w:pPr>
      <w:r>
        <w:t>In the dashboard, go to the Services page and look at the “External Endpoints” column</w:t>
      </w:r>
    </w:p>
    <w:p w14:paraId="3C14A4B2" w14:textId="77777777" w:rsidR="004334D2" w:rsidRDefault="004334D2" w:rsidP="004334D2">
      <w:pPr>
        <w:pStyle w:val="ListParagraph"/>
        <w:numPr>
          <w:ilvl w:val="1"/>
          <w:numId w:val="1"/>
        </w:numPr>
      </w:pPr>
      <w:r>
        <w:t xml:space="preserve">Issue the following </w:t>
      </w:r>
      <w:proofErr w:type="spellStart"/>
      <w:r>
        <w:t>kubectl</w:t>
      </w:r>
      <w:proofErr w:type="spellEnd"/>
      <w:r>
        <w:t xml:space="preserve"> command and look in the “EXTERNAL-IP” column</w:t>
      </w:r>
    </w:p>
    <w:p w14:paraId="7EFF10AF" w14:textId="77777777" w:rsidR="004334D2" w:rsidRPr="00C87059" w:rsidRDefault="004334D2" w:rsidP="004334D2">
      <w:pPr>
        <w:pStyle w:val="ListParagraph"/>
        <w:numPr>
          <w:ilvl w:val="2"/>
          <w:numId w:val="1"/>
        </w:numPr>
        <w:rPr>
          <w:b/>
        </w:rPr>
      </w:pPr>
      <w:proofErr w:type="spellStart"/>
      <w:r w:rsidRPr="00C87059">
        <w:rPr>
          <w:b/>
        </w:rPr>
        <w:t>kubectl</w:t>
      </w:r>
      <w:proofErr w:type="spellEnd"/>
      <w:r w:rsidRPr="00C87059">
        <w:rPr>
          <w:b/>
        </w:rPr>
        <w:t xml:space="preserve"> get services</w:t>
      </w:r>
    </w:p>
    <w:p w14:paraId="1A30097B" w14:textId="77777777" w:rsidR="004334D2" w:rsidRPr="007E4CAD" w:rsidRDefault="004334D2" w:rsidP="004334D2">
      <w:pPr>
        <w:pStyle w:val="ListParagraph"/>
        <w:numPr>
          <w:ilvl w:val="1"/>
          <w:numId w:val="1"/>
        </w:numPr>
      </w:pPr>
      <w:r>
        <w:t>You will see “&lt;pending&gt;” if the IP hasn’t yet been assigned.</w:t>
      </w:r>
    </w:p>
    <w:p w14:paraId="3FE8698F" w14:textId="77777777" w:rsidR="004334D2" w:rsidRDefault="004334D2" w:rsidP="004334D2">
      <w:pPr>
        <w:spacing w:after="0"/>
      </w:pPr>
    </w:p>
    <w:p w14:paraId="52265D6D" w14:textId="77777777" w:rsidR="004334D2" w:rsidRDefault="004334D2" w:rsidP="004334D2">
      <w:pPr>
        <w:rPr>
          <w:rFonts w:asciiTheme="majorHAnsi" w:eastAsiaTheme="majorEastAsia" w:hAnsiTheme="majorHAnsi" w:cstheme="majorBidi"/>
          <w:color w:val="2F5496" w:themeColor="accent1" w:themeShade="BF"/>
          <w:sz w:val="32"/>
          <w:szCs w:val="32"/>
        </w:rPr>
      </w:pPr>
      <w:r>
        <w:br w:type="page"/>
      </w:r>
    </w:p>
    <w:p w14:paraId="5A4C3247" w14:textId="4D756506" w:rsidR="00913712" w:rsidRDefault="008F610E" w:rsidP="00913712">
      <w:pPr>
        <w:pStyle w:val="Heading1"/>
        <w:spacing w:before="0"/>
      </w:pPr>
      <w:r>
        <w:lastRenderedPageBreak/>
        <w:t xml:space="preserve">Challenge Set </w:t>
      </w:r>
      <w:r w:rsidR="00720E5D">
        <w:t>4</w:t>
      </w:r>
      <w:r w:rsidR="00913712">
        <w:t>:</w:t>
      </w:r>
      <w:r w:rsidR="002C353D">
        <w:t xml:space="preserve"> </w:t>
      </w:r>
      <w:r w:rsidR="00CE2F47">
        <w:t>Scale and High Availability</w:t>
      </w:r>
    </w:p>
    <w:p w14:paraId="5886CEDF" w14:textId="3947BEB0" w:rsidR="007E4CAD" w:rsidRDefault="007E4CAD" w:rsidP="007E4CAD">
      <w:pPr>
        <w:pStyle w:val="Heading2"/>
      </w:pPr>
      <w:r>
        <w:t>Lecture:</w:t>
      </w:r>
    </w:p>
    <w:p w14:paraId="37D0A341" w14:textId="0226112C" w:rsidR="00A9469F" w:rsidRDefault="005B05D1" w:rsidP="00381730">
      <w:pPr>
        <w:pStyle w:val="ListParagraph"/>
        <w:numPr>
          <w:ilvl w:val="0"/>
          <w:numId w:val="1"/>
        </w:numPr>
        <w:spacing w:after="0"/>
      </w:pPr>
      <w:r>
        <w:t xml:space="preserve">Review </w:t>
      </w:r>
      <w:r w:rsidR="00204C54">
        <w:t>scaling in Kubernetes</w:t>
      </w:r>
      <w:r w:rsidR="00A57AC9">
        <w:t>, scaling pods vs. adding nodes to the cluster</w:t>
      </w:r>
    </w:p>
    <w:p w14:paraId="27089F43" w14:textId="5CD670EB" w:rsidR="008B6228" w:rsidRDefault="005B05D1" w:rsidP="00381730">
      <w:pPr>
        <w:pStyle w:val="ListParagraph"/>
        <w:numPr>
          <w:ilvl w:val="0"/>
          <w:numId w:val="1"/>
        </w:numPr>
        <w:spacing w:after="0"/>
      </w:pPr>
      <w:r>
        <w:t>Show</w:t>
      </w:r>
      <w:r w:rsidR="008B6228">
        <w:t xml:space="preserve"> </w:t>
      </w:r>
      <w:r w:rsidR="000D0366">
        <w:t xml:space="preserve">an example of scaling and </w:t>
      </w:r>
      <w:r w:rsidR="00117697">
        <w:t>how Kubernetes treats the replicas number as a desired state.</w:t>
      </w:r>
      <w:r w:rsidR="008B6228">
        <w:t xml:space="preserve"> </w:t>
      </w:r>
    </w:p>
    <w:p w14:paraId="4A90E508" w14:textId="159A2F6E" w:rsidR="002975E9" w:rsidRDefault="00DB17BB" w:rsidP="00381730">
      <w:pPr>
        <w:pStyle w:val="ListParagraph"/>
        <w:numPr>
          <w:ilvl w:val="0"/>
          <w:numId w:val="1"/>
        </w:numPr>
        <w:spacing w:after="0"/>
      </w:pPr>
      <w:r>
        <w:t>Discuss</w:t>
      </w:r>
      <w:r w:rsidR="002975E9">
        <w:t xml:space="preserve"> scaling out the cluster and how this is a manual process (for now!)</w:t>
      </w:r>
    </w:p>
    <w:p w14:paraId="633E898A" w14:textId="24BCCD15" w:rsidR="00070E8F" w:rsidRDefault="00DB17BB" w:rsidP="00381730">
      <w:pPr>
        <w:pStyle w:val="ListParagraph"/>
        <w:numPr>
          <w:ilvl w:val="0"/>
          <w:numId w:val="1"/>
        </w:numPr>
        <w:spacing w:after="0"/>
      </w:pPr>
      <w:r>
        <w:t xml:space="preserve">Review </w:t>
      </w:r>
      <w:r w:rsidR="00644AC5">
        <w:t>HA in Kubernetes, how it is pod-centric</w:t>
      </w:r>
      <w:r w:rsidR="006C1428">
        <w:t xml:space="preserve">. </w:t>
      </w:r>
    </w:p>
    <w:p w14:paraId="3BB2BA6F" w14:textId="77777777" w:rsidR="00AD195C" w:rsidRDefault="00AD195C" w:rsidP="00AD195C">
      <w:pPr>
        <w:pStyle w:val="ListParagraph"/>
        <w:spacing w:after="0"/>
      </w:pPr>
    </w:p>
    <w:p w14:paraId="3831AB61" w14:textId="76F1459E" w:rsidR="00913712" w:rsidRDefault="00913712" w:rsidP="002D028C">
      <w:pPr>
        <w:pStyle w:val="Heading2"/>
      </w:pPr>
      <w:r w:rsidRPr="00913712">
        <w:t>Challenge</w:t>
      </w:r>
      <w:r w:rsidR="002D028C">
        <w:t>s:</w:t>
      </w:r>
    </w:p>
    <w:p w14:paraId="19D08E3B" w14:textId="22920650" w:rsidR="00A261FA" w:rsidRDefault="004A0B89" w:rsidP="002D028C">
      <w:pPr>
        <w:pStyle w:val="ListParagraph"/>
        <w:numPr>
          <w:ilvl w:val="0"/>
          <w:numId w:val="2"/>
        </w:numPr>
        <w:spacing w:after="0"/>
      </w:pPr>
      <w:r>
        <w:t xml:space="preserve">Scale </w:t>
      </w:r>
      <w:r w:rsidR="005275E1">
        <w:t xml:space="preserve">the Web app </w:t>
      </w:r>
      <w:r>
        <w:t xml:space="preserve">to </w:t>
      </w:r>
      <w:r w:rsidR="003B59FB">
        <w:t>2</w:t>
      </w:r>
      <w:r w:rsidR="00286325">
        <w:t xml:space="preserve"> </w:t>
      </w:r>
      <w:r w:rsidR="005275E1">
        <w:t>instances</w:t>
      </w:r>
    </w:p>
    <w:p w14:paraId="23E6241F" w14:textId="685994BC" w:rsidR="00286325" w:rsidRDefault="00A768CB" w:rsidP="00286325">
      <w:pPr>
        <w:pStyle w:val="ListParagraph"/>
        <w:numPr>
          <w:ilvl w:val="1"/>
          <w:numId w:val="2"/>
        </w:numPr>
        <w:spacing w:after="0"/>
      </w:pPr>
      <w:r>
        <w:t>This should be done by modifying the YAML file for the Web app and re-deploying it.</w:t>
      </w:r>
    </w:p>
    <w:p w14:paraId="4FABE64F" w14:textId="468F1B19" w:rsidR="004B790B" w:rsidRDefault="004B790B" w:rsidP="004B790B">
      <w:pPr>
        <w:pStyle w:val="ListParagraph"/>
        <w:numPr>
          <w:ilvl w:val="0"/>
          <w:numId w:val="2"/>
        </w:numPr>
        <w:spacing w:after="0"/>
      </w:pPr>
      <w:r>
        <w:t xml:space="preserve">Scale the API app to </w:t>
      </w:r>
      <w:r w:rsidR="00CD76BE">
        <w:t>4</w:t>
      </w:r>
      <w:r>
        <w:t xml:space="preserve"> instances</w:t>
      </w:r>
    </w:p>
    <w:p w14:paraId="6AAE5880" w14:textId="0BCEFD35" w:rsidR="004B790B" w:rsidRDefault="004B790B" w:rsidP="004B790B">
      <w:pPr>
        <w:pStyle w:val="ListParagraph"/>
        <w:numPr>
          <w:ilvl w:val="1"/>
          <w:numId w:val="2"/>
        </w:numPr>
        <w:spacing w:after="0"/>
      </w:pPr>
      <w:r>
        <w:t>This should be done through the Kubernetes dashboard.</w:t>
      </w:r>
    </w:p>
    <w:p w14:paraId="7FD858DA" w14:textId="6BC992E6" w:rsidR="00DB23E2" w:rsidRDefault="00DB23E2" w:rsidP="00B21D97">
      <w:pPr>
        <w:pStyle w:val="ListParagraph"/>
        <w:numPr>
          <w:ilvl w:val="0"/>
          <w:numId w:val="2"/>
        </w:numPr>
        <w:spacing w:after="0"/>
      </w:pPr>
      <w:r>
        <w:t xml:space="preserve">Watch the </w:t>
      </w:r>
      <w:proofErr w:type="spellStart"/>
      <w:r>
        <w:t>ReplicaSets</w:t>
      </w:r>
      <w:proofErr w:type="spellEnd"/>
      <w:r>
        <w:t xml:space="preserve"> </w:t>
      </w:r>
      <w:r w:rsidR="00FB345E">
        <w:t>and Pods pages in the dashboard to see how they change.</w:t>
      </w:r>
    </w:p>
    <w:p w14:paraId="3D863290" w14:textId="7C7D8140" w:rsidR="00B714F9" w:rsidRDefault="001E5EF1" w:rsidP="001E5EF1">
      <w:pPr>
        <w:pStyle w:val="ListParagraph"/>
        <w:numPr>
          <w:ilvl w:val="1"/>
          <w:numId w:val="2"/>
        </w:numPr>
        <w:spacing w:after="0"/>
      </w:pPr>
      <w:r>
        <w:t xml:space="preserve">You will find an error occurs because the </w:t>
      </w:r>
      <w:r w:rsidR="00EB4E78">
        <w:t>cluster does not have enough resources</w:t>
      </w:r>
      <w:r w:rsidR="00397811">
        <w:t xml:space="preserve"> to support</w:t>
      </w:r>
      <w:r w:rsidR="00D45D9E">
        <w:t xml:space="preserve"> </w:t>
      </w:r>
      <w:r w:rsidR="00590D9B">
        <w:t>that many instances.</w:t>
      </w:r>
    </w:p>
    <w:p w14:paraId="78C9AF09" w14:textId="3DE8FE49" w:rsidR="001D331F" w:rsidRDefault="00590D9B" w:rsidP="00A768CB">
      <w:pPr>
        <w:pStyle w:val="ListParagraph"/>
        <w:numPr>
          <w:ilvl w:val="1"/>
          <w:numId w:val="2"/>
        </w:numPr>
        <w:spacing w:after="0"/>
      </w:pPr>
      <w:r>
        <w:t>There are two ways to fix this</w:t>
      </w:r>
      <w:r w:rsidR="00BC576C">
        <w:t>: increase the size of your cluster or decrease the resources needed by the deployment</w:t>
      </w:r>
      <w:r w:rsidR="00ED41BA">
        <w:t>s</w:t>
      </w:r>
      <w:r w:rsidR="00A768CB">
        <w:t>.</w:t>
      </w:r>
    </w:p>
    <w:p w14:paraId="2734FA94" w14:textId="1B673426" w:rsidR="004D63C4" w:rsidRDefault="00397FA1" w:rsidP="00C574B8">
      <w:pPr>
        <w:pStyle w:val="ListParagraph"/>
        <w:numPr>
          <w:ilvl w:val="0"/>
          <w:numId w:val="2"/>
        </w:numPr>
        <w:spacing w:after="0"/>
      </w:pPr>
      <w:r>
        <w:t xml:space="preserve">To fully deploy the application, you will need </w:t>
      </w:r>
      <w:r w:rsidR="00ED41BA">
        <w:t>4</w:t>
      </w:r>
      <w:r>
        <w:t xml:space="preserve"> instance</w:t>
      </w:r>
      <w:r w:rsidR="00664F04">
        <w:t>s</w:t>
      </w:r>
      <w:r>
        <w:t xml:space="preserve"> of the API app running and </w:t>
      </w:r>
      <w:r w:rsidR="00664F04">
        <w:t>2</w:t>
      </w:r>
      <w:r>
        <w:t xml:space="preserve"> instance</w:t>
      </w:r>
      <w:r w:rsidR="00664F04">
        <w:t>s</w:t>
      </w:r>
      <w:r>
        <w:t xml:space="preserve"> of the Web app.</w:t>
      </w:r>
      <w:r w:rsidR="00ED22F7">
        <w:t xml:space="preserve"> </w:t>
      </w:r>
    </w:p>
    <w:p w14:paraId="61650C66" w14:textId="1CD831C8" w:rsidR="00D91621" w:rsidRDefault="004D63C4" w:rsidP="004D63C4">
      <w:pPr>
        <w:pStyle w:val="ListParagraph"/>
        <w:numPr>
          <w:ilvl w:val="1"/>
          <w:numId w:val="2"/>
        </w:numPr>
        <w:spacing w:after="0"/>
      </w:pPr>
      <w:r w:rsidRPr="004D63C4">
        <w:rPr>
          <w:b/>
        </w:rPr>
        <w:t>Hint:</w:t>
      </w:r>
      <w:r>
        <w:t xml:space="preserve"> If you fixed the issue above correctly, y</w:t>
      </w:r>
      <w:r w:rsidR="00ED22F7">
        <w:t>ou should be able to do this with the resources of your original cluster.</w:t>
      </w:r>
    </w:p>
    <w:p w14:paraId="657E24F5" w14:textId="1F4CD3C6" w:rsidR="00683D7C" w:rsidRDefault="00541143" w:rsidP="00683D7C">
      <w:pPr>
        <w:pStyle w:val="ListParagraph"/>
        <w:numPr>
          <w:ilvl w:val="0"/>
          <w:numId w:val="2"/>
        </w:numPr>
        <w:spacing w:after="0"/>
      </w:pPr>
      <w:r>
        <w:t xml:space="preserve">When your cluster is </w:t>
      </w:r>
      <w:r w:rsidR="003D79FE">
        <w:t xml:space="preserve">fully deployed, </w:t>
      </w:r>
      <w:r w:rsidR="007D5CBC">
        <w:t>browse to the “/stats.html” page of the web application</w:t>
      </w:r>
      <w:r w:rsidR="005A79AA">
        <w:t>.</w:t>
      </w:r>
    </w:p>
    <w:p w14:paraId="680827FB" w14:textId="436FF797" w:rsidR="005A79AA" w:rsidRDefault="005A79AA" w:rsidP="005A79AA">
      <w:pPr>
        <w:pStyle w:val="ListParagraph"/>
        <w:numPr>
          <w:ilvl w:val="1"/>
          <w:numId w:val="2"/>
        </w:numPr>
        <w:spacing w:after="0"/>
      </w:pPr>
      <w:r>
        <w:t xml:space="preserve">Keep refreshing to see the </w:t>
      </w:r>
      <w:r w:rsidR="007C5BBE">
        <w:t>API</w:t>
      </w:r>
      <w:r w:rsidR="00D36637">
        <w:t xml:space="preserve"> app’s host name keep changing between the deployed instance</w:t>
      </w:r>
      <w:r w:rsidR="006D02F5">
        <w:t>s</w:t>
      </w:r>
      <w:r w:rsidR="00D36637">
        <w:t>.</w:t>
      </w:r>
    </w:p>
    <w:p w14:paraId="280BB3F5" w14:textId="24300E7D" w:rsidR="00D36637" w:rsidRDefault="0017554A" w:rsidP="00D36637">
      <w:pPr>
        <w:pStyle w:val="ListParagraph"/>
        <w:numPr>
          <w:ilvl w:val="0"/>
          <w:numId w:val="2"/>
        </w:numPr>
        <w:spacing w:after="0"/>
      </w:pPr>
      <w:r>
        <w:t xml:space="preserve">Scale the </w:t>
      </w:r>
      <w:r w:rsidR="00B84B3B">
        <w:t>API</w:t>
      </w:r>
      <w:r>
        <w:t xml:space="preserve"> app back down to 1, and immediately keep refreshing the </w:t>
      </w:r>
      <w:r w:rsidR="00D07268">
        <w:t>“</w:t>
      </w:r>
      <w:r>
        <w:t>/stats.html</w:t>
      </w:r>
      <w:r w:rsidR="00D07268">
        <w:t>”</w:t>
      </w:r>
      <w:r>
        <w:t xml:space="preserve"> page.</w:t>
      </w:r>
    </w:p>
    <w:p w14:paraId="73551A8D" w14:textId="2D9CF69B" w:rsidR="0017554A" w:rsidRDefault="0017554A" w:rsidP="0017554A">
      <w:pPr>
        <w:pStyle w:val="ListParagraph"/>
        <w:numPr>
          <w:ilvl w:val="1"/>
          <w:numId w:val="2"/>
        </w:numPr>
        <w:spacing w:after="0"/>
      </w:pPr>
      <w:r>
        <w:t xml:space="preserve">You will notice that without </w:t>
      </w:r>
      <w:r w:rsidR="004A1386">
        <w:t xml:space="preserve">any </w:t>
      </w:r>
      <w:r>
        <w:t xml:space="preserve">downtime it </w:t>
      </w:r>
      <w:r w:rsidR="004A1386">
        <w:t xml:space="preserve">now </w:t>
      </w:r>
      <w:r w:rsidR="00157F81">
        <w:t xml:space="preserve">directs traffic only to the </w:t>
      </w:r>
      <w:r w:rsidR="00C80916">
        <w:t>single instance left.</w:t>
      </w:r>
    </w:p>
    <w:p w14:paraId="1BC594C7" w14:textId="500B8B99" w:rsidR="007E4CAD" w:rsidRDefault="007E4CAD" w:rsidP="007E4CAD">
      <w:pPr>
        <w:spacing w:after="0"/>
      </w:pPr>
    </w:p>
    <w:p w14:paraId="65F73A5B" w14:textId="028254A5" w:rsidR="007E4CAD" w:rsidRDefault="007E4CAD" w:rsidP="007E4CAD">
      <w:pPr>
        <w:pStyle w:val="Heading2"/>
      </w:pPr>
      <w:r>
        <w:t>Proctor Notes &amp; Guidelines</w:t>
      </w:r>
    </w:p>
    <w:p w14:paraId="690C980B" w14:textId="7D4A9879" w:rsidR="00645A32" w:rsidRDefault="00645A32" w:rsidP="00A40BA9">
      <w:pPr>
        <w:pStyle w:val="ListParagraph"/>
        <w:numPr>
          <w:ilvl w:val="0"/>
          <w:numId w:val="2"/>
        </w:numPr>
      </w:pPr>
      <w:r>
        <w:t>In the YAML file, they will have to update the “</w:t>
      </w:r>
      <w:proofErr w:type="spellStart"/>
      <w:proofErr w:type="gramStart"/>
      <w:r w:rsidR="00AA6A34">
        <w:t>spec.replicas</w:t>
      </w:r>
      <w:proofErr w:type="spellEnd"/>
      <w:proofErr w:type="gramEnd"/>
      <w:r w:rsidR="00AA6A34">
        <w:t>” value.</w:t>
      </w:r>
    </w:p>
    <w:p w14:paraId="5CF5F9BC" w14:textId="7C83D844" w:rsidR="00A40BA9" w:rsidRDefault="009C48E8" w:rsidP="00A40BA9">
      <w:pPr>
        <w:pStyle w:val="ListParagraph"/>
        <w:numPr>
          <w:ilvl w:val="0"/>
          <w:numId w:val="2"/>
        </w:numPr>
      </w:pPr>
      <w:r>
        <w:t xml:space="preserve">The error they </w:t>
      </w:r>
      <w:r w:rsidR="00AB2B1D">
        <w:t xml:space="preserve">will encounter is that there aren’t enough </w:t>
      </w:r>
      <w:r w:rsidR="00690DA9">
        <w:t xml:space="preserve">CPUs </w:t>
      </w:r>
      <w:r w:rsidR="004C1A22">
        <w:t>in</w:t>
      </w:r>
      <w:r w:rsidR="00690DA9">
        <w:t xml:space="preserve"> the cluster to support the number of replicas they want to scale to.</w:t>
      </w:r>
    </w:p>
    <w:p w14:paraId="378D5C9C" w14:textId="0ECD4558" w:rsidR="00690DA9" w:rsidRDefault="00690DA9" w:rsidP="00A40BA9">
      <w:pPr>
        <w:pStyle w:val="ListParagraph"/>
        <w:numPr>
          <w:ilvl w:val="0"/>
          <w:numId w:val="2"/>
        </w:numPr>
      </w:pPr>
      <w:r>
        <w:t>The two fixes are:</w:t>
      </w:r>
    </w:p>
    <w:p w14:paraId="73E9EFCC" w14:textId="6C2AFEC7" w:rsidR="00690DA9" w:rsidRDefault="00690DA9" w:rsidP="00690DA9">
      <w:pPr>
        <w:pStyle w:val="ListParagraph"/>
        <w:numPr>
          <w:ilvl w:val="1"/>
          <w:numId w:val="2"/>
        </w:numPr>
      </w:pPr>
      <w:r>
        <w:t xml:space="preserve">Use the </w:t>
      </w:r>
      <w:r w:rsidR="00546596">
        <w:t xml:space="preserve">Azure </w:t>
      </w:r>
      <w:r>
        <w:t xml:space="preserve">portal </w:t>
      </w:r>
      <w:r w:rsidR="00546596">
        <w:t>to add more nodes to the AKS cluster.</w:t>
      </w:r>
    </w:p>
    <w:p w14:paraId="487D0B60" w14:textId="0A053A75" w:rsidR="00546596" w:rsidRDefault="00546596" w:rsidP="00690DA9">
      <w:pPr>
        <w:pStyle w:val="ListParagraph"/>
        <w:numPr>
          <w:ilvl w:val="1"/>
          <w:numId w:val="2"/>
        </w:numPr>
      </w:pPr>
      <w:r>
        <w:t>Change the deployment and reduce the needed CPU number from “</w:t>
      </w:r>
      <w:r w:rsidR="00AC7B0C">
        <w:t>0.5</w:t>
      </w:r>
      <w:r>
        <w:t>” to “0.125”</w:t>
      </w:r>
      <w:r w:rsidR="0069234B">
        <w:t xml:space="preserve"> (</w:t>
      </w:r>
      <w:r w:rsidR="00AC7B0C">
        <w:t>5</w:t>
      </w:r>
      <w:r w:rsidR="0069234B">
        <w:t>00m to 125m).</w:t>
      </w:r>
    </w:p>
    <w:p w14:paraId="05A05913" w14:textId="525CEA93" w:rsidR="00E23D33" w:rsidRDefault="00E23D33" w:rsidP="00E23D33">
      <w:pPr>
        <w:pStyle w:val="ListParagraph"/>
        <w:numPr>
          <w:ilvl w:val="2"/>
          <w:numId w:val="2"/>
        </w:numPr>
      </w:pPr>
      <w:r>
        <w:t>This is the preferred solution.</w:t>
      </w:r>
    </w:p>
    <w:p w14:paraId="152A23ED" w14:textId="3C8A349C" w:rsidR="00FA5ADB" w:rsidRDefault="00FA5ADB" w:rsidP="00FA5ADB">
      <w:pPr>
        <w:pStyle w:val="ListParagraph"/>
        <w:numPr>
          <w:ilvl w:val="0"/>
          <w:numId w:val="2"/>
        </w:numPr>
      </w:pPr>
      <w:r w:rsidRPr="00C92CE9">
        <w:rPr>
          <w:b/>
        </w:rPr>
        <w:t>NOTE</w:t>
      </w:r>
      <w:r>
        <w:t>: In case they do NOT get an error</w:t>
      </w:r>
      <w:r w:rsidR="00C92CE9">
        <w:t xml:space="preserve"> and are able to scale up, check how many nodes they have in their cluster</w:t>
      </w:r>
      <w:r w:rsidR="00C04F0B">
        <w:t xml:space="preserve"> and the size of the node VMs. Over provisioned clusters will not fail.</w:t>
      </w:r>
    </w:p>
    <w:p w14:paraId="1874F79E" w14:textId="154B31A5" w:rsidR="00913712" w:rsidRDefault="00C04F0B" w:rsidP="00DE3E13">
      <w:pPr>
        <w:pStyle w:val="ListParagraph"/>
        <w:numPr>
          <w:ilvl w:val="1"/>
          <w:numId w:val="2"/>
        </w:numPr>
        <w:spacing w:after="0"/>
      </w:pPr>
      <w:r>
        <w:t>If</w:t>
      </w:r>
      <w:r w:rsidR="00872A21">
        <w:t xml:space="preserve"> a team doesn’t get a failure, just have them double the number of Web and API app instances.</w:t>
      </w:r>
    </w:p>
    <w:p w14:paraId="66E8CA3B"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2189BBE8" w14:textId="5157FDD7" w:rsidR="00913712" w:rsidRDefault="008F610E" w:rsidP="00913712">
      <w:pPr>
        <w:pStyle w:val="Heading1"/>
        <w:spacing w:before="0"/>
      </w:pPr>
      <w:r>
        <w:lastRenderedPageBreak/>
        <w:t xml:space="preserve">Challenge Set </w:t>
      </w:r>
      <w:r w:rsidR="00720E5D">
        <w:t>5</w:t>
      </w:r>
      <w:r w:rsidR="00913712">
        <w:t>:</w:t>
      </w:r>
      <w:r w:rsidR="002C353D">
        <w:t xml:space="preserve"> </w:t>
      </w:r>
      <w:r w:rsidR="00830D96">
        <w:t>Up</w:t>
      </w:r>
      <w:r w:rsidR="00533DA8">
        <w:t>dat</w:t>
      </w:r>
      <w:r w:rsidR="00830D96">
        <w:t>es and Rollbacks</w:t>
      </w:r>
    </w:p>
    <w:p w14:paraId="67DA91A3" w14:textId="77777777" w:rsidR="00001096" w:rsidRDefault="00001096" w:rsidP="00001096">
      <w:pPr>
        <w:pStyle w:val="Heading2"/>
      </w:pPr>
      <w:r>
        <w:t>Lecture:</w:t>
      </w:r>
    </w:p>
    <w:p w14:paraId="2A32A264" w14:textId="77777777" w:rsidR="00E93737" w:rsidRDefault="00001096" w:rsidP="00001096">
      <w:pPr>
        <w:pStyle w:val="ListParagraph"/>
        <w:numPr>
          <w:ilvl w:val="0"/>
          <w:numId w:val="1"/>
        </w:numPr>
      </w:pPr>
      <w:r>
        <w:t>R</w:t>
      </w:r>
      <w:r w:rsidRPr="002D028C">
        <w:t>eview deployment</w:t>
      </w:r>
      <w:r w:rsidR="00E93737">
        <w:t>s</w:t>
      </w:r>
    </w:p>
    <w:p w14:paraId="04BA35F9" w14:textId="334EF83E" w:rsidR="007D0619" w:rsidRDefault="00872A21" w:rsidP="00001096">
      <w:pPr>
        <w:pStyle w:val="ListParagraph"/>
        <w:numPr>
          <w:ilvl w:val="0"/>
          <w:numId w:val="1"/>
        </w:numPr>
      </w:pPr>
      <w:r>
        <w:t>Explain</w:t>
      </w:r>
      <w:r w:rsidR="00E93737">
        <w:t xml:space="preserve"> </w:t>
      </w:r>
      <w:r w:rsidR="003B55E7">
        <w:t xml:space="preserve">Kubernetes rolling updates mechanism </w:t>
      </w:r>
      <w:r w:rsidR="007C5702">
        <w:t>as well as deployment rollbacks.</w:t>
      </w:r>
    </w:p>
    <w:p w14:paraId="4711FB66" w14:textId="7BBA7363" w:rsidR="00001096" w:rsidRDefault="007D0619" w:rsidP="00001096">
      <w:pPr>
        <w:pStyle w:val="ListParagraph"/>
        <w:numPr>
          <w:ilvl w:val="0"/>
          <w:numId w:val="1"/>
        </w:numPr>
      </w:pPr>
      <w:r>
        <w:t>Mention Blue/Green deployments (similar to deployment slots) for apps that can’t handle rolling updates.</w:t>
      </w:r>
    </w:p>
    <w:p w14:paraId="0BA0EDB7" w14:textId="77777777" w:rsidR="00122595" w:rsidRPr="002D028C" w:rsidRDefault="00122595" w:rsidP="00122595">
      <w:pPr>
        <w:pStyle w:val="ListParagraph"/>
        <w:spacing w:after="0"/>
      </w:pPr>
    </w:p>
    <w:p w14:paraId="52F2A3BE" w14:textId="77777777" w:rsidR="00001096" w:rsidRDefault="00001096" w:rsidP="00001096">
      <w:pPr>
        <w:pStyle w:val="Heading2"/>
      </w:pPr>
      <w:r w:rsidRPr="00913712">
        <w:t>Challenge</w:t>
      </w:r>
      <w:r>
        <w:t>s:</w:t>
      </w:r>
    </w:p>
    <w:p w14:paraId="4180A270" w14:textId="35517B6F" w:rsidR="00001096" w:rsidRDefault="00533DA8" w:rsidP="00001096">
      <w:pPr>
        <w:pStyle w:val="ListParagraph"/>
        <w:numPr>
          <w:ilvl w:val="0"/>
          <w:numId w:val="2"/>
        </w:numPr>
        <w:spacing w:after="0"/>
      </w:pPr>
      <w:r>
        <w:t xml:space="preserve">We have staged an updated version of the </w:t>
      </w:r>
      <w:r w:rsidR="00141D71">
        <w:t>Web app</w:t>
      </w:r>
      <w:r w:rsidR="00670DA6">
        <w:t xml:space="preserve"> </w:t>
      </w:r>
      <w:r w:rsidR="00863755">
        <w:t>on Docker Hub with id</w:t>
      </w:r>
      <w:r w:rsidR="00C753DB">
        <w:t xml:space="preserve"> and version</w:t>
      </w:r>
      <w:r w:rsidR="00863755">
        <w:t>:</w:t>
      </w:r>
    </w:p>
    <w:p w14:paraId="6C88D961" w14:textId="5A324078" w:rsidR="00863755" w:rsidRPr="006C68B0" w:rsidRDefault="00A87C2A" w:rsidP="00863755">
      <w:pPr>
        <w:pStyle w:val="ListParagraph"/>
        <w:numPr>
          <w:ilvl w:val="1"/>
          <w:numId w:val="2"/>
        </w:numPr>
        <w:spacing w:after="0"/>
        <w:rPr>
          <w:b/>
        </w:rPr>
      </w:pPr>
      <w:r w:rsidRPr="006C68B0">
        <w:rPr>
          <w:b/>
        </w:rPr>
        <w:t>dta2018hack/content-web:v2</w:t>
      </w:r>
    </w:p>
    <w:p w14:paraId="095FFE3D" w14:textId="3C9E591F" w:rsidR="00863755" w:rsidRDefault="003529C6" w:rsidP="00863755">
      <w:pPr>
        <w:pStyle w:val="ListParagraph"/>
        <w:numPr>
          <w:ilvl w:val="0"/>
          <w:numId w:val="2"/>
        </w:numPr>
        <w:spacing w:after="0"/>
      </w:pPr>
      <w:r>
        <w:t>Perform a rolling update on your cluster to this new version</w:t>
      </w:r>
    </w:p>
    <w:p w14:paraId="21CDD2E7" w14:textId="52D9C995" w:rsidR="003529C6" w:rsidRDefault="00C93E5A" w:rsidP="003529C6">
      <w:pPr>
        <w:pStyle w:val="ListParagraph"/>
        <w:numPr>
          <w:ilvl w:val="1"/>
          <w:numId w:val="2"/>
        </w:numPr>
        <w:spacing w:after="0"/>
      </w:pPr>
      <w:r>
        <w:t xml:space="preserve">You’ll be doing this from the command-line with a </w:t>
      </w:r>
      <w:proofErr w:type="spellStart"/>
      <w:r>
        <w:t>kubectl</w:t>
      </w:r>
      <w:proofErr w:type="spellEnd"/>
      <w:r>
        <w:t xml:space="preserve"> command</w:t>
      </w:r>
      <w:r w:rsidR="009578A6">
        <w:t xml:space="preserve"> (remember, Kubernetes docs are your friend!)</w:t>
      </w:r>
    </w:p>
    <w:p w14:paraId="693B5905" w14:textId="2A002690" w:rsidR="000354DF" w:rsidRDefault="000354DF" w:rsidP="009578A6">
      <w:pPr>
        <w:pStyle w:val="ListParagraph"/>
        <w:numPr>
          <w:ilvl w:val="1"/>
          <w:numId w:val="2"/>
        </w:numPr>
        <w:spacing w:after="0"/>
      </w:pPr>
      <w:r>
        <w:t>In the Kubernetes dashboard</w:t>
      </w:r>
      <w:r w:rsidR="00483D83">
        <w:t xml:space="preserve"> on the Pods page, you should be able to see </w:t>
      </w:r>
      <w:r w:rsidR="00B67D6B">
        <w:t>new pods with the new version come</w:t>
      </w:r>
      <w:r w:rsidR="001A2385">
        <w:t xml:space="preserve"> online and the old </w:t>
      </w:r>
      <w:r w:rsidR="00483D83">
        <w:t xml:space="preserve">pods </w:t>
      </w:r>
      <w:r w:rsidR="001A2385">
        <w:t>terminate</w:t>
      </w:r>
    </w:p>
    <w:p w14:paraId="62D43C86" w14:textId="36B715C1" w:rsidR="001A2385" w:rsidRDefault="001A2385" w:rsidP="001A2385">
      <w:pPr>
        <w:pStyle w:val="ListParagraph"/>
        <w:numPr>
          <w:ilvl w:val="2"/>
          <w:numId w:val="2"/>
        </w:numPr>
        <w:spacing w:after="0"/>
      </w:pPr>
      <w:r>
        <w:t xml:space="preserve">You can also do this by listing the pods with </w:t>
      </w:r>
      <w:proofErr w:type="spellStart"/>
      <w:r>
        <w:t>kubectl</w:t>
      </w:r>
      <w:proofErr w:type="spellEnd"/>
      <w:r>
        <w:t>.</w:t>
      </w:r>
    </w:p>
    <w:p w14:paraId="2EABA34E" w14:textId="3803819C" w:rsidR="000354DF" w:rsidRDefault="00483D83" w:rsidP="00F51E55">
      <w:pPr>
        <w:pStyle w:val="ListParagraph"/>
        <w:numPr>
          <w:ilvl w:val="1"/>
          <w:numId w:val="2"/>
        </w:numPr>
        <w:spacing w:after="0"/>
      </w:pPr>
      <w:r>
        <w:t>At the same time, h</w:t>
      </w:r>
      <w:r w:rsidR="009578A6">
        <w:t xml:space="preserve">it </w:t>
      </w:r>
      <w:r w:rsidR="00762192">
        <w:t>the</w:t>
      </w:r>
      <w:r w:rsidR="009578A6">
        <w:t xml:space="preserve"> </w:t>
      </w:r>
      <w:r w:rsidR="005B4E1C">
        <w:t>front</w:t>
      </w:r>
      <w:r w:rsidR="000354DF">
        <w:t xml:space="preserve"> page to see </w:t>
      </w:r>
      <w:r>
        <w:t xml:space="preserve">when you’re on </w:t>
      </w:r>
      <w:r w:rsidR="00652A00">
        <w:t xml:space="preserve">the </w:t>
      </w:r>
      <w:r w:rsidR="000354DF">
        <w:t>new version</w:t>
      </w:r>
      <w:r w:rsidR="00F51E55">
        <w:t xml:space="preserve"> by refreshing constantly</w:t>
      </w:r>
      <w:r w:rsidR="005B4E1C">
        <w:t xml:space="preserve"> until you see the conference dates updated to 2019.</w:t>
      </w:r>
    </w:p>
    <w:p w14:paraId="7EE48A89" w14:textId="2BE0F75B" w:rsidR="00001096" w:rsidRDefault="00F51E55" w:rsidP="00001096">
      <w:pPr>
        <w:pStyle w:val="ListParagraph"/>
        <w:numPr>
          <w:ilvl w:val="0"/>
          <w:numId w:val="2"/>
        </w:numPr>
        <w:spacing w:after="0"/>
      </w:pPr>
      <w:r>
        <w:t>Now roll back this update.</w:t>
      </w:r>
    </w:p>
    <w:p w14:paraId="707E3952" w14:textId="533AE9F0" w:rsidR="00F51E55" w:rsidRDefault="00F51E55" w:rsidP="00F51E55">
      <w:pPr>
        <w:pStyle w:val="ListParagraph"/>
        <w:numPr>
          <w:ilvl w:val="1"/>
          <w:numId w:val="2"/>
        </w:numPr>
        <w:spacing w:after="0"/>
      </w:pPr>
      <w:r>
        <w:t xml:space="preserve">Again, this is done from the command-line using </w:t>
      </w:r>
      <w:r w:rsidR="00D640B8">
        <w:t xml:space="preserve">a </w:t>
      </w:r>
      <w:r w:rsidR="00D07268">
        <w:t>(</w:t>
      </w:r>
      <w:r w:rsidR="00D640B8">
        <w:t xml:space="preserve">different) </w:t>
      </w:r>
      <w:proofErr w:type="spellStart"/>
      <w:r w:rsidR="00D640B8">
        <w:t>kubectl</w:t>
      </w:r>
      <w:proofErr w:type="spellEnd"/>
      <w:r w:rsidR="00D640B8">
        <w:t xml:space="preserve"> command.</w:t>
      </w:r>
    </w:p>
    <w:p w14:paraId="0280BDDC" w14:textId="446AECA2" w:rsidR="004C175D" w:rsidRDefault="004C175D" w:rsidP="00F51E55">
      <w:pPr>
        <w:pStyle w:val="ListParagraph"/>
        <w:numPr>
          <w:ilvl w:val="1"/>
          <w:numId w:val="2"/>
        </w:numPr>
        <w:spacing w:after="0"/>
      </w:pPr>
      <w:r>
        <w:t xml:space="preserve">Confirm that we </w:t>
      </w:r>
      <w:r w:rsidR="005409CE">
        <w:t xml:space="preserve">are back to the original version of the app by checking </w:t>
      </w:r>
      <w:r w:rsidR="005B4E1C">
        <w:t>that the conference dates are back to 2017.</w:t>
      </w:r>
    </w:p>
    <w:p w14:paraId="20A3A088" w14:textId="5047259D" w:rsidR="00001096" w:rsidRDefault="002A16CB" w:rsidP="00001096">
      <w:pPr>
        <w:pStyle w:val="ListParagraph"/>
        <w:numPr>
          <w:ilvl w:val="0"/>
          <w:numId w:val="2"/>
        </w:numPr>
        <w:spacing w:after="0"/>
      </w:pPr>
      <w:r>
        <w:t>Perform the update again, this time using</w:t>
      </w:r>
      <w:r w:rsidR="006C20D0">
        <w:t xml:space="preserve"> the blue/green deployment methodology.</w:t>
      </w:r>
    </w:p>
    <w:p w14:paraId="547ADB77" w14:textId="614A12DB" w:rsidR="006C20D0" w:rsidRDefault="006C20D0" w:rsidP="006C20D0">
      <w:pPr>
        <w:pStyle w:val="ListParagraph"/>
        <w:numPr>
          <w:ilvl w:val="1"/>
          <w:numId w:val="2"/>
        </w:numPr>
        <w:spacing w:after="0"/>
      </w:pPr>
      <w:r>
        <w:t>You will need a separate deployment</w:t>
      </w:r>
      <w:r w:rsidR="005D2241">
        <w:t xml:space="preserve"> </w:t>
      </w:r>
      <w:r w:rsidR="00254750">
        <w:t xml:space="preserve">file using </w:t>
      </w:r>
      <w:r w:rsidR="005D2241">
        <w:t>different tags.</w:t>
      </w:r>
    </w:p>
    <w:p w14:paraId="2791EEBE" w14:textId="6126DCE8" w:rsidR="006C20D0" w:rsidRDefault="006C20D0" w:rsidP="006C20D0">
      <w:pPr>
        <w:pStyle w:val="ListParagraph"/>
        <w:numPr>
          <w:ilvl w:val="1"/>
          <w:numId w:val="2"/>
        </w:numPr>
        <w:spacing w:after="0"/>
      </w:pPr>
      <w:r>
        <w:t>Cut</w:t>
      </w:r>
      <w:r w:rsidR="00425B4D">
        <w:t xml:space="preserve"> over is done by modifying the </w:t>
      </w:r>
      <w:r w:rsidR="00E80A3A">
        <w:t>app’s service</w:t>
      </w:r>
      <w:r w:rsidR="00254750">
        <w:t xml:space="preserve"> to point to this new deployment</w:t>
      </w:r>
      <w:r w:rsidR="00E80A3A">
        <w:t>.</w:t>
      </w:r>
    </w:p>
    <w:p w14:paraId="7A405B5E" w14:textId="77777777" w:rsidR="00B44C38" w:rsidRDefault="00B44C38" w:rsidP="00B44C38">
      <w:pPr>
        <w:pStyle w:val="ListParagraph"/>
        <w:spacing w:after="0"/>
      </w:pPr>
    </w:p>
    <w:p w14:paraId="415D2FD5" w14:textId="186E5C2C" w:rsidR="00A40BA9" w:rsidRDefault="00A40BA9" w:rsidP="00A40BA9">
      <w:pPr>
        <w:pStyle w:val="Heading2"/>
      </w:pPr>
      <w:r>
        <w:t>Proctor Notes &amp; Guidelines</w:t>
      </w:r>
    </w:p>
    <w:p w14:paraId="5CD2C9BE" w14:textId="1729BAF0" w:rsidR="00A40BA9" w:rsidRDefault="00CE53AB" w:rsidP="00A40BA9">
      <w:pPr>
        <w:pStyle w:val="ListParagraph"/>
        <w:numPr>
          <w:ilvl w:val="0"/>
          <w:numId w:val="6"/>
        </w:numPr>
      </w:pPr>
      <w:r>
        <w:t>They will need to use the “</w:t>
      </w:r>
      <w:proofErr w:type="spellStart"/>
      <w:r>
        <w:t>kubectl</w:t>
      </w:r>
      <w:proofErr w:type="spellEnd"/>
      <w:r>
        <w:t xml:space="preserve"> set image” command</w:t>
      </w:r>
      <w:r w:rsidR="00EE576D">
        <w:t xml:space="preserve"> to perform the rolling update:</w:t>
      </w:r>
    </w:p>
    <w:p w14:paraId="36F540C9" w14:textId="790D01F5" w:rsidR="00EE576D" w:rsidRDefault="002E43D7" w:rsidP="00EE576D">
      <w:pPr>
        <w:pStyle w:val="ListParagraph"/>
        <w:numPr>
          <w:ilvl w:val="1"/>
          <w:numId w:val="6"/>
        </w:numPr>
        <w:rPr>
          <w:b/>
        </w:rPr>
      </w:pPr>
      <w:proofErr w:type="spellStart"/>
      <w:r w:rsidRPr="00E50948">
        <w:rPr>
          <w:b/>
        </w:rPr>
        <w:t>kubectl</w:t>
      </w:r>
      <w:proofErr w:type="spellEnd"/>
      <w:r w:rsidRPr="00E50948">
        <w:rPr>
          <w:b/>
        </w:rPr>
        <w:t xml:space="preserve"> set image deployment/</w:t>
      </w:r>
      <w:r w:rsidR="00EA1925">
        <w:rPr>
          <w:b/>
        </w:rPr>
        <w:t>content-</w:t>
      </w:r>
      <w:r w:rsidRPr="00E50948">
        <w:rPr>
          <w:b/>
        </w:rPr>
        <w:t xml:space="preserve">web </w:t>
      </w:r>
      <w:r w:rsidR="00EA1925">
        <w:rPr>
          <w:b/>
        </w:rPr>
        <w:t>content-</w:t>
      </w:r>
      <w:r w:rsidRPr="00E50948">
        <w:rPr>
          <w:b/>
        </w:rPr>
        <w:t>web=</w:t>
      </w:r>
      <w:r w:rsidR="008C0AAB">
        <w:rPr>
          <w:b/>
        </w:rPr>
        <w:t>dta2018hack</w:t>
      </w:r>
      <w:r w:rsidRPr="00E50948">
        <w:rPr>
          <w:b/>
        </w:rPr>
        <w:t>/content-</w:t>
      </w:r>
      <w:proofErr w:type="gramStart"/>
      <w:r w:rsidRPr="00E50948">
        <w:rPr>
          <w:b/>
        </w:rPr>
        <w:t>web:</w:t>
      </w:r>
      <w:r w:rsidR="009D61F6" w:rsidRPr="00E50948">
        <w:rPr>
          <w:b/>
        </w:rPr>
        <w:t>v</w:t>
      </w:r>
      <w:proofErr w:type="gramEnd"/>
      <w:r w:rsidR="009D61F6" w:rsidRPr="00E50948">
        <w:rPr>
          <w:b/>
        </w:rPr>
        <w:t>2</w:t>
      </w:r>
    </w:p>
    <w:p w14:paraId="06C29319" w14:textId="4ECC2DA2" w:rsidR="00EA1925" w:rsidRDefault="00EA1925" w:rsidP="00EA1925">
      <w:pPr>
        <w:pStyle w:val="ListParagraph"/>
        <w:numPr>
          <w:ilvl w:val="2"/>
          <w:numId w:val="6"/>
        </w:numPr>
        <w:rPr>
          <w:b/>
        </w:rPr>
      </w:pPr>
      <w:r>
        <w:t>Where “</w:t>
      </w:r>
      <w:r w:rsidR="007933DF">
        <w:t>deployment/</w:t>
      </w:r>
      <w:r w:rsidR="007E1ACF">
        <w:t>content</w:t>
      </w:r>
      <w:r w:rsidR="007933DF">
        <w:t>-</w:t>
      </w:r>
      <w:r>
        <w:t>web” is the name of the deployment used</w:t>
      </w:r>
    </w:p>
    <w:p w14:paraId="64222700" w14:textId="1D055EFF" w:rsidR="00E50948" w:rsidRPr="00347D81" w:rsidRDefault="001819AF" w:rsidP="00EE576D">
      <w:pPr>
        <w:pStyle w:val="ListParagraph"/>
        <w:numPr>
          <w:ilvl w:val="1"/>
          <w:numId w:val="6"/>
        </w:numPr>
        <w:rPr>
          <w:b/>
        </w:rPr>
      </w:pPr>
      <w:r>
        <w:t>“</w:t>
      </w:r>
      <w:proofErr w:type="spellStart"/>
      <w:r w:rsidR="00E50948">
        <w:t>kubectl</w:t>
      </w:r>
      <w:proofErr w:type="spellEnd"/>
      <w:r w:rsidR="00E50948">
        <w:t xml:space="preserve"> set image</w:t>
      </w:r>
      <w:r>
        <w:t>”</w:t>
      </w:r>
      <w:r w:rsidR="00E50948">
        <w:t xml:space="preserve"> takes the name of the deployment and the </w:t>
      </w:r>
      <w:r w:rsidR="00347D81">
        <w:t>new image to update to.</w:t>
      </w:r>
    </w:p>
    <w:p w14:paraId="001D97D1" w14:textId="5947A3CA" w:rsidR="00347D81" w:rsidRPr="00347D81" w:rsidRDefault="00347D81" w:rsidP="00347D81">
      <w:pPr>
        <w:pStyle w:val="ListParagraph"/>
        <w:numPr>
          <w:ilvl w:val="0"/>
          <w:numId w:val="6"/>
        </w:numPr>
        <w:rPr>
          <w:b/>
        </w:rPr>
      </w:pPr>
      <w:proofErr w:type="spellStart"/>
      <w:r>
        <w:rPr>
          <w:b/>
        </w:rPr>
        <w:t>kubectl</w:t>
      </w:r>
      <w:proofErr w:type="spellEnd"/>
      <w:r>
        <w:rPr>
          <w:b/>
        </w:rPr>
        <w:t xml:space="preserve"> get pods – </w:t>
      </w:r>
      <w:r>
        <w:t>Running this will show all the pods getting updated and terminated.</w:t>
      </w:r>
    </w:p>
    <w:p w14:paraId="2C635AF2" w14:textId="7A59226B" w:rsidR="00347D81" w:rsidRPr="005B6E3F" w:rsidRDefault="005B6E3F" w:rsidP="00347D81">
      <w:pPr>
        <w:pStyle w:val="ListParagraph"/>
        <w:numPr>
          <w:ilvl w:val="0"/>
          <w:numId w:val="6"/>
        </w:numPr>
        <w:rPr>
          <w:b/>
        </w:rPr>
      </w:pPr>
      <w:r>
        <w:t>Rollbacks are performed with:</w:t>
      </w:r>
    </w:p>
    <w:p w14:paraId="488A6938" w14:textId="22963910" w:rsidR="005B6E3F" w:rsidRDefault="004D06BA" w:rsidP="005B6E3F">
      <w:pPr>
        <w:pStyle w:val="ListParagraph"/>
        <w:numPr>
          <w:ilvl w:val="1"/>
          <w:numId w:val="6"/>
        </w:numPr>
        <w:rPr>
          <w:b/>
        </w:rPr>
      </w:pPr>
      <w:proofErr w:type="spellStart"/>
      <w:r w:rsidRPr="004D06BA">
        <w:rPr>
          <w:b/>
        </w:rPr>
        <w:t>kubectl</w:t>
      </w:r>
      <w:proofErr w:type="spellEnd"/>
      <w:r w:rsidRPr="004D06BA">
        <w:rPr>
          <w:b/>
        </w:rPr>
        <w:t xml:space="preserve"> rollout undo deployment/</w:t>
      </w:r>
      <w:r w:rsidR="00406BF9">
        <w:rPr>
          <w:b/>
        </w:rPr>
        <w:t>content-</w:t>
      </w:r>
      <w:r w:rsidR="007540A7">
        <w:rPr>
          <w:b/>
        </w:rPr>
        <w:t>web</w:t>
      </w:r>
    </w:p>
    <w:p w14:paraId="238644F4" w14:textId="112A2621" w:rsidR="004D06BA" w:rsidRPr="001819AF" w:rsidRDefault="004D06BA" w:rsidP="005B6E3F">
      <w:pPr>
        <w:pStyle w:val="ListParagraph"/>
        <w:numPr>
          <w:ilvl w:val="1"/>
          <w:numId w:val="6"/>
        </w:numPr>
        <w:rPr>
          <w:b/>
        </w:rPr>
      </w:pPr>
      <w:r>
        <w:t>This will r</w:t>
      </w:r>
      <w:r w:rsidR="007540A7">
        <w:t>oll</w:t>
      </w:r>
      <w:r w:rsidR="002D2F28">
        <w:t>-</w:t>
      </w:r>
      <w:r w:rsidR="007540A7">
        <w:t>back the last update to the “</w:t>
      </w:r>
      <w:r w:rsidR="00406BF9">
        <w:t>content-</w:t>
      </w:r>
      <w:r w:rsidR="007540A7">
        <w:t>web” deployment.</w:t>
      </w:r>
    </w:p>
    <w:p w14:paraId="6E8F8732" w14:textId="0D9C0382" w:rsidR="001819AF" w:rsidRPr="00C75944" w:rsidRDefault="001819AF" w:rsidP="001819AF">
      <w:pPr>
        <w:pStyle w:val="ListParagraph"/>
        <w:numPr>
          <w:ilvl w:val="0"/>
          <w:numId w:val="6"/>
        </w:numPr>
        <w:rPr>
          <w:b/>
        </w:rPr>
      </w:pPr>
      <w:r>
        <w:t>Blue/Green deployments are</w:t>
      </w:r>
      <w:r w:rsidR="00C75944">
        <w:t xml:space="preserve"> described here:</w:t>
      </w:r>
    </w:p>
    <w:p w14:paraId="353F4315" w14:textId="43A7ABC3" w:rsidR="00C75944" w:rsidRPr="00C75944" w:rsidRDefault="00F54FE2" w:rsidP="00C75944">
      <w:pPr>
        <w:pStyle w:val="ListParagraph"/>
        <w:numPr>
          <w:ilvl w:val="1"/>
          <w:numId w:val="6"/>
        </w:numPr>
      </w:pPr>
      <w:hyperlink r:id="rId16" w:history="1">
        <w:r w:rsidR="00C75944" w:rsidRPr="00C75944">
          <w:rPr>
            <w:rStyle w:val="Hyperlink"/>
          </w:rPr>
          <w:t>https://www.ianlewis.org/en/bluegreen-deployments-kubernetes</w:t>
        </w:r>
      </w:hyperlink>
    </w:p>
    <w:p w14:paraId="48883B68" w14:textId="149EA665" w:rsidR="007254B4" w:rsidRPr="007C5702" w:rsidRDefault="007F0C4B" w:rsidP="007254B4">
      <w:pPr>
        <w:pStyle w:val="ListParagraph"/>
        <w:numPr>
          <w:ilvl w:val="1"/>
          <w:numId w:val="6"/>
        </w:numPr>
        <w:rPr>
          <w:b/>
        </w:rPr>
      </w:pPr>
      <w:r>
        <w:t xml:space="preserve">Basically, they will create a separate deployment </w:t>
      </w:r>
      <w:r w:rsidR="00E450A3">
        <w:t xml:space="preserve">YAML </w:t>
      </w:r>
      <w:r>
        <w:t>with different tags</w:t>
      </w:r>
      <w:r w:rsidR="00B605AF">
        <w:t xml:space="preserve"> and deploy it.</w:t>
      </w:r>
    </w:p>
    <w:p w14:paraId="25623CBF" w14:textId="7184D82E" w:rsidR="007C5702" w:rsidRPr="007254B4" w:rsidRDefault="002D2F28" w:rsidP="007C5702">
      <w:pPr>
        <w:pStyle w:val="ListParagraph"/>
        <w:numPr>
          <w:ilvl w:val="2"/>
          <w:numId w:val="6"/>
        </w:numPr>
        <w:rPr>
          <w:b/>
        </w:rPr>
      </w:pPr>
      <w:r w:rsidRPr="002D2F28">
        <w:rPr>
          <w:b/>
        </w:rPr>
        <w:t xml:space="preserve">NOTE: </w:t>
      </w:r>
      <w:r w:rsidR="007C5702">
        <w:t xml:space="preserve">Look in Teams for an updated </w:t>
      </w:r>
      <w:r>
        <w:t xml:space="preserve">example </w:t>
      </w:r>
      <w:r w:rsidR="007C5702">
        <w:t>YAML</w:t>
      </w:r>
      <w:r>
        <w:t xml:space="preserve"> showing the changes.</w:t>
      </w:r>
    </w:p>
    <w:p w14:paraId="1FDD1644" w14:textId="6A105F6F" w:rsidR="007C5702" w:rsidRPr="00DA0C85" w:rsidRDefault="007F0C4B" w:rsidP="002D2F28">
      <w:pPr>
        <w:pStyle w:val="ListParagraph"/>
        <w:numPr>
          <w:ilvl w:val="1"/>
          <w:numId w:val="6"/>
        </w:numPr>
        <w:rPr>
          <w:b/>
        </w:rPr>
      </w:pPr>
      <w:r>
        <w:t xml:space="preserve">When the new </w:t>
      </w:r>
      <w:r w:rsidR="00B605AF">
        <w:t>pods are</w:t>
      </w:r>
      <w:r>
        <w:t xml:space="preserve"> ready to go, they will update the service YAML to point to the new tags</w:t>
      </w:r>
      <w:r w:rsidR="00DA0C85">
        <w:t>.</w:t>
      </w:r>
    </w:p>
    <w:p w14:paraId="34CDB1DA" w14:textId="448CE9B6" w:rsidR="00913712" w:rsidRDefault="008F610E" w:rsidP="00913712">
      <w:pPr>
        <w:pStyle w:val="Heading1"/>
        <w:spacing w:before="0"/>
      </w:pPr>
      <w:r>
        <w:lastRenderedPageBreak/>
        <w:t xml:space="preserve">Challenge Set </w:t>
      </w:r>
      <w:r w:rsidR="00720E5D">
        <w:t>6</w:t>
      </w:r>
      <w:r w:rsidR="00913712">
        <w:t>:</w:t>
      </w:r>
      <w:r w:rsidR="002C353D">
        <w:t xml:space="preserve"> Operations</w:t>
      </w:r>
      <w:r w:rsidR="0070433D">
        <w:t xml:space="preserve"> and Troubleshooting</w:t>
      </w:r>
    </w:p>
    <w:p w14:paraId="5E0E3DE3" w14:textId="4C6C7D20" w:rsidR="00B44C38" w:rsidRDefault="00B44C38" w:rsidP="00B44C38">
      <w:pPr>
        <w:pStyle w:val="Heading2"/>
      </w:pPr>
      <w:r>
        <w:t>Lecture:</w:t>
      </w:r>
    </w:p>
    <w:p w14:paraId="15E9936A" w14:textId="7120D8B2" w:rsidR="007C67B4" w:rsidRDefault="007C67B4" w:rsidP="00B44C38">
      <w:pPr>
        <w:pStyle w:val="ListParagraph"/>
        <w:numPr>
          <w:ilvl w:val="0"/>
          <w:numId w:val="6"/>
        </w:numPr>
      </w:pPr>
      <w:r>
        <w:t xml:space="preserve">Talk about </w:t>
      </w:r>
      <w:r w:rsidR="005B6D84">
        <w:t>Kubernetes logging capabilities</w:t>
      </w:r>
    </w:p>
    <w:p w14:paraId="4ED309AA" w14:textId="323D14E3" w:rsidR="005B6D84" w:rsidRDefault="00BA5D31" w:rsidP="00535381">
      <w:pPr>
        <w:pStyle w:val="ListParagraph"/>
        <w:numPr>
          <w:ilvl w:val="1"/>
          <w:numId w:val="6"/>
        </w:numPr>
      </w:pPr>
      <w:proofErr w:type="spellStart"/>
      <w:r>
        <w:t>k</w:t>
      </w:r>
      <w:r w:rsidR="007D5A59">
        <w:t>ubectl</w:t>
      </w:r>
      <w:proofErr w:type="spellEnd"/>
      <w:r w:rsidR="00CD3085">
        <w:t xml:space="preserve"> logs – full log</w:t>
      </w:r>
      <w:r w:rsidR="008C146B">
        <w:t>s</w:t>
      </w:r>
      <w:r w:rsidR="00CD3085">
        <w:t xml:space="preserve"> for the container</w:t>
      </w:r>
    </w:p>
    <w:p w14:paraId="0E664CC3" w14:textId="77777777" w:rsidR="00980932" w:rsidRDefault="00980932" w:rsidP="00980932">
      <w:pPr>
        <w:pStyle w:val="ListParagraph"/>
        <w:numPr>
          <w:ilvl w:val="0"/>
          <w:numId w:val="6"/>
        </w:numPr>
      </w:pPr>
      <w:r>
        <w:t>Talk about troubleshooting</w:t>
      </w:r>
    </w:p>
    <w:p w14:paraId="059B80E7" w14:textId="77777777" w:rsidR="00980932" w:rsidRDefault="00980932" w:rsidP="00980932">
      <w:pPr>
        <w:pStyle w:val="ListParagraph"/>
        <w:numPr>
          <w:ilvl w:val="1"/>
          <w:numId w:val="6"/>
        </w:numPr>
      </w:pPr>
      <w:proofErr w:type="spellStart"/>
      <w:r>
        <w:t>kubectl</w:t>
      </w:r>
      <w:proofErr w:type="spellEnd"/>
      <w:r>
        <w:t xml:space="preserve"> describe pod – for finding failure reasons</w:t>
      </w:r>
    </w:p>
    <w:p w14:paraId="39ACC9E7" w14:textId="77777777" w:rsidR="00980932" w:rsidRPr="002D028C" w:rsidRDefault="00980932" w:rsidP="00980932">
      <w:pPr>
        <w:pStyle w:val="ListParagraph"/>
        <w:numPr>
          <w:ilvl w:val="1"/>
          <w:numId w:val="6"/>
        </w:numPr>
      </w:pPr>
      <w:proofErr w:type="spellStart"/>
      <w:r>
        <w:t>kubectl</w:t>
      </w:r>
      <w:proofErr w:type="spellEnd"/>
      <w:r>
        <w:t xml:space="preserve"> exec – for getting a shell in a running container</w:t>
      </w:r>
    </w:p>
    <w:p w14:paraId="41820011" w14:textId="06B2753A" w:rsidR="00BA5D31" w:rsidRDefault="005A2CFD" w:rsidP="00B44C38">
      <w:pPr>
        <w:pStyle w:val="ListParagraph"/>
        <w:numPr>
          <w:ilvl w:val="0"/>
          <w:numId w:val="6"/>
        </w:numPr>
      </w:pPr>
      <w:r>
        <w:t>Talk about different solutions for monitoring</w:t>
      </w:r>
    </w:p>
    <w:p w14:paraId="0747E88C" w14:textId="5A588660" w:rsidR="005A2CFD" w:rsidRDefault="005A2CFD" w:rsidP="005A2CFD">
      <w:pPr>
        <w:pStyle w:val="ListParagraph"/>
        <w:numPr>
          <w:ilvl w:val="1"/>
          <w:numId w:val="6"/>
        </w:numPr>
      </w:pPr>
      <w:r>
        <w:t xml:space="preserve">Prometheus: </w:t>
      </w:r>
      <w:r w:rsidR="0022554F">
        <w:t xml:space="preserve">The </w:t>
      </w:r>
      <w:proofErr w:type="spellStart"/>
      <w:r w:rsidR="0022554F">
        <w:t>defacto</w:t>
      </w:r>
      <w:proofErr w:type="spellEnd"/>
      <w:r w:rsidR="0022554F">
        <w:t xml:space="preserve"> open source standard.</w:t>
      </w:r>
    </w:p>
    <w:p w14:paraId="1128065E" w14:textId="703D0B7C" w:rsidR="0022554F" w:rsidRDefault="0022554F" w:rsidP="005A2CFD">
      <w:pPr>
        <w:pStyle w:val="ListParagraph"/>
        <w:numPr>
          <w:ilvl w:val="1"/>
          <w:numId w:val="6"/>
        </w:numPr>
      </w:pPr>
      <w:r>
        <w:t xml:space="preserve">Azure </w:t>
      </w:r>
      <w:r w:rsidR="001B6F88">
        <w:t xml:space="preserve">Container Health and Logs </w:t>
      </w:r>
    </w:p>
    <w:p w14:paraId="70EE7514" w14:textId="40BA8A83" w:rsidR="008E6B95" w:rsidRDefault="008E6B95" w:rsidP="005A2CFD">
      <w:pPr>
        <w:pStyle w:val="ListParagraph"/>
        <w:numPr>
          <w:ilvl w:val="1"/>
          <w:numId w:val="6"/>
        </w:numPr>
      </w:pPr>
      <w:r>
        <w:t xml:space="preserve">Kibana and </w:t>
      </w:r>
      <w:proofErr w:type="spellStart"/>
      <w:r>
        <w:t>ElasticSearch</w:t>
      </w:r>
      <w:proofErr w:type="spellEnd"/>
    </w:p>
    <w:p w14:paraId="044F5C9F" w14:textId="004C3797" w:rsidR="00346596" w:rsidRPr="00346596" w:rsidRDefault="00913712" w:rsidP="00346596">
      <w:pPr>
        <w:pStyle w:val="Heading2"/>
      </w:pPr>
      <w:r w:rsidRPr="00913712">
        <w:t>Challenge</w:t>
      </w:r>
      <w:r w:rsidR="002D028C">
        <w:t>s:</w:t>
      </w:r>
    </w:p>
    <w:p w14:paraId="004A00B7" w14:textId="517B293E" w:rsidR="00346596" w:rsidRDefault="00E8510E" w:rsidP="002D028C">
      <w:pPr>
        <w:pStyle w:val="ListParagraph"/>
        <w:numPr>
          <w:ilvl w:val="0"/>
          <w:numId w:val="3"/>
        </w:numPr>
        <w:spacing w:after="0"/>
      </w:pPr>
      <w:r>
        <w:t>Find the logs for your application</w:t>
      </w:r>
      <w:r w:rsidR="00126B13">
        <w:t>’s containers</w:t>
      </w:r>
    </w:p>
    <w:p w14:paraId="0DD3628D" w14:textId="0F237854" w:rsidR="00E8510E" w:rsidRDefault="00E8510E" w:rsidP="00E8510E">
      <w:pPr>
        <w:pStyle w:val="ListParagraph"/>
        <w:numPr>
          <w:ilvl w:val="1"/>
          <w:numId w:val="3"/>
        </w:numPr>
        <w:spacing w:after="0"/>
      </w:pPr>
      <w:r>
        <w:t>Using the Kubernetes Dashboard</w:t>
      </w:r>
    </w:p>
    <w:p w14:paraId="5ECBE31D" w14:textId="7E4F1D38" w:rsidR="00E8510E" w:rsidRDefault="00E8510E" w:rsidP="00E8510E">
      <w:pPr>
        <w:pStyle w:val="ListParagraph"/>
        <w:numPr>
          <w:ilvl w:val="1"/>
          <w:numId w:val="3"/>
        </w:numPr>
        <w:spacing w:after="0"/>
      </w:pPr>
      <w:r>
        <w:t xml:space="preserve">Using </w:t>
      </w:r>
      <w:proofErr w:type="spellStart"/>
      <w:r>
        <w:t>kubectl</w:t>
      </w:r>
      <w:proofErr w:type="spellEnd"/>
    </w:p>
    <w:p w14:paraId="3C20F351" w14:textId="289A3D00" w:rsidR="00173E30" w:rsidRDefault="00126B13" w:rsidP="00E8510E">
      <w:pPr>
        <w:pStyle w:val="ListParagraph"/>
        <w:numPr>
          <w:ilvl w:val="1"/>
          <w:numId w:val="3"/>
        </w:numPr>
        <w:spacing w:after="0"/>
      </w:pPr>
      <w:r>
        <w:t xml:space="preserve">Notice how you can </w:t>
      </w:r>
      <w:r w:rsidR="005C40B4">
        <w:t>check the logs of any</w:t>
      </w:r>
      <w:r w:rsidR="00980932">
        <w:t xml:space="preserve"> of your </w:t>
      </w:r>
      <w:r w:rsidR="00D01CE0">
        <w:t>pods</w:t>
      </w:r>
      <w:r w:rsidR="00980932">
        <w:t xml:space="preserve"> individually.</w:t>
      </w:r>
    </w:p>
    <w:p w14:paraId="4022E9D0" w14:textId="06BB96E5" w:rsidR="00711116" w:rsidRDefault="0044403B" w:rsidP="00711116">
      <w:pPr>
        <w:pStyle w:val="ListParagraph"/>
        <w:numPr>
          <w:ilvl w:val="0"/>
          <w:numId w:val="3"/>
        </w:numPr>
        <w:spacing w:after="0"/>
      </w:pPr>
      <w:r>
        <w:t xml:space="preserve">Get a shell into one of </w:t>
      </w:r>
      <w:r w:rsidR="001D24E8">
        <w:t xml:space="preserve">the containers running on a </w:t>
      </w:r>
      <w:r>
        <w:t>pod and check the list of running processes</w:t>
      </w:r>
    </w:p>
    <w:p w14:paraId="3CE5F6F1" w14:textId="6359794A" w:rsidR="00770A73" w:rsidRDefault="00770A73" w:rsidP="00711116">
      <w:pPr>
        <w:pStyle w:val="ListParagraph"/>
        <w:numPr>
          <w:ilvl w:val="0"/>
          <w:numId w:val="3"/>
        </w:numPr>
        <w:spacing w:after="0"/>
      </w:pPr>
      <w:r>
        <w:t>Find out if your pods had any errors.</w:t>
      </w:r>
    </w:p>
    <w:p w14:paraId="448A7CE2" w14:textId="65CB2761" w:rsidR="00C95EB1" w:rsidRDefault="00C95EB1" w:rsidP="002D028C">
      <w:pPr>
        <w:pStyle w:val="ListParagraph"/>
        <w:numPr>
          <w:ilvl w:val="0"/>
          <w:numId w:val="3"/>
        </w:numPr>
        <w:spacing w:after="0"/>
      </w:pPr>
      <w:r>
        <w:t xml:space="preserve">Set up Azure </w:t>
      </w:r>
      <w:r w:rsidR="007E792E">
        <w:t>Container Health and Logs for your cluster</w:t>
      </w:r>
    </w:p>
    <w:p w14:paraId="19FD6D8B" w14:textId="434EEBCF" w:rsidR="00C95EB1" w:rsidRDefault="00442279" w:rsidP="005124FE">
      <w:pPr>
        <w:pStyle w:val="ListParagraph"/>
        <w:numPr>
          <w:ilvl w:val="0"/>
          <w:numId w:val="3"/>
        </w:numPr>
        <w:spacing w:after="0"/>
      </w:pPr>
      <w:r>
        <w:t xml:space="preserve">Kibana and </w:t>
      </w:r>
      <w:proofErr w:type="spellStart"/>
      <w:r w:rsidR="00A46171">
        <w:t>elasticsearch</w:t>
      </w:r>
      <w:proofErr w:type="spellEnd"/>
      <w:r w:rsidR="00A46171">
        <w:t xml:space="preserve"> for log monitoring and searching</w:t>
      </w:r>
    </w:p>
    <w:p w14:paraId="45B93D97" w14:textId="1FB8C7ED" w:rsidR="00A46171" w:rsidRDefault="00A46171" w:rsidP="00A46171">
      <w:pPr>
        <w:pStyle w:val="ListParagraph"/>
        <w:numPr>
          <w:ilvl w:val="1"/>
          <w:numId w:val="3"/>
        </w:numPr>
        <w:spacing w:after="0"/>
      </w:pPr>
      <w:r>
        <w:t>Add a new node to your cluster so that you have at least 4.</w:t>
      </w:r>
    </w:p>
    <w:p w14:paraId="0EDA82CD" w14:textId="45C27A9F" w:rsidR="00A46171" w:rsidRDefault="00A46171" w:rsidP="00A46171">
      <w:pPr>
        <w:pStyle w:val="ListParagraph"/>
        <w:numPr>
          <w:ilvl w:val="1"/>
          <w:numId w:val="3"/>
        </w:numPr>
        <w:spacing w:after="0"/>
      </w:pPr>
      <w:r>
        <w:t xml:space="preserve">Clone this </w:t>
      </w:r>
      <w:proofErr w:type="spellStart"/>
      <w:r>
        <w:t>git</w:t>
      </w:r>
      <w:proofErr w:type="spellEnd"/>
      <w:r>
        <w:t xml:space="preserve"> repo:</w:t>
      </w:r>
    </w:p>
    <w:p w14:paraId="50E706B8" w14:textId="7F3E10D6" w:rsidR="00A46171" w:rsidRDefault="00F54FE2" w:rsidP="00A46171">
      <w:pPr>
        <w:pStyle w:val="ListParagraph"/>
        <w:numPr>
          <w:ilvl w:val="2"/>
          <w:numId w:val="3"/>
        </w:numPr>
        <w:spacing w:after="0"/>
      </w:pPr>
      <w:hyperlink r:id="rId17" w:history="1">
        <w:r w:rsidR="00FE2F53" w:rsidRPr="004C7230">
          <w:rPr>
            <w:rStyle w:val="Hyperlink"/>
          </w:rPr>
          <w:t>https://github.com/izzyacademy/kubernetes-monitoring.git</w:t>
        </w:r>
      </w:hyperlink>
    </w:p>
    <w:p w14:paraId="0E9A5FDA" w14:textId="75EFE2F8" w:rsidR="00FE2F53" w:rsidRDefault="00FE2F53" w:rsidP="00FE2F53">
      <w:pPr>
        <w:pStyle w:val="ListParagraph"/>
        <w:numPr>
          <w:ilvl w:val="1"/>
          <w:numId w:val="3"/>
        </w:numPr>
        <w:spacing w:after="0"/>
      </w:pPr>
      <w:r>
        <w:t>Run the setup scripts:</w:t>
      </w:r>
    </w:p>
    <w:p w14:paraId="0EE3323E" w14:textId="565C41AF" w:rsidR="00FE2F53" w:rsidRDefault="00FE2F53" w:rsidP="00FE2F53">
      <w:pPr>
        <w:pStyle w:val="ListParagraph"/>
        <w:numPr>
          <w:ilvl w:val="2"/>
          <w:numId w:val="3"/>
        </w:numPr>
        <w:spacing w:after="0"/>
      </w:pPr>
      <w:r>
        <w:t>Foo</w:t>
      </w:r>
    </w:p>
    <w:p w14:paraId="28919186" w14:textId="717389F1" w:rsidR="00FE2F53" w:rsidRDefault="00A65263" w:rsidP="00FE2F53">
      <w:pPr>
        <w:pStyle w:val="ListParagraph"/>
        <w:numPr>
          <w:ilvl w:val="2"/>
          <w:numId w:val="3"/>
        </w:numPr>
        <w:spacing w:after="0"/>
      </w:pPr>
      <w:r>
        <w:t>B</w:t>
      </w:r>
      <w:r w:rsidR="00FE2F53">
        <w:t>ar</w:t>
      </w:r>
    </w:p>
    <w:p w14:paraId="21FE8AE1" w14:textId="50F7AC88" w:rsidR="00A65263" w:rsidRDefault="00A65263" w:rsidP="00A65263">
      <w:pPr>
        <w:pStyle w:val="ListParagraph"/>
        <w:numPr>
          <w:ilvl w:val="1"/>
          <w:numId w:val="3"/>
        </w:numPr>
        <w:spacing w:after="0"/>
      </w:pPr>
      <w:r>
        <w:t>Go to the Kibana dashboard on port 5601 of its service external IP.</w:t>
      </w:r>
    </w:p>
    <w:p w14:paraId="48C6E0AE" w14:textId="1515ADE0" w:rsidR="00346596" w:rsidRDefault="00346596" w:rsidP="0025261E">
      <w:pPr>
        <w:spacing w:after="0"/>
      </w:pPr>
    </w:p>
    <w:p w14:paraId="7BBC1442" w14:textId="76594618" w:rsidR="0025261E" w:rsidRDefault="0025261E" w:rsidP="0025261E">
      <w:pPr>
        <w:pStyle w:val="Heading2"/>
      </w:pPr>
      <w:r>
        <w:t>Proctor Notes &amp; Guidelines</w:t>
      </w:r>
    </w:p>
    <w:p w14:paraId="59E2FDC7" w14:textId="68D649B5" w:rsidR="0025261E" w:rsidRPr="0025261E" w:rsidRDefault="0025261E" w:rsidP="0025261E">
      <w:pPr>
        <w:pStyle w:val="ListParagraph"/>
        <w:numPr>
          <w:ilvl w:val="0"/>
          <w:numId w:val="3"/>
        </w:numPr>
      </w:pPr>
      <w:r>
        <w:t>x</w:t>
      </w:r>
    </w:p>
    <w:p w14:paraId="41163892" w14:textId="77777777" w:rsidR="002D028C" w:rsidRDefault="002D028C" w:rsidP="00913712">
      <w:pPr>
        <w:spacing w:after="0"/>
      </w:pPr>
    </w:p>
    <w:p w14:paraId="0D87FA2F"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7C003B2E" w14:textId="2006912B" w:rsidR="00F53A2F" w:rsidRDefault="008F610E" w:rsidP="00F53A2F">
      <w:pPr>
        <w:pStyle w:val="Heading1"/>
        <w:spacing w:before="0"/>
      </w:pPr>
      <w:r>
        <w:lastRenderedPageBreak/>
        <w:t xml:space="preserve">Challenge Set </w:t>
      </w:r>
      <w:r w:rsidR="00720E5D">
        <w:t>7</w:t>
      </w:r>
      <w:r w:rsidR="00F53A2F">
        <w:t>:</w:t>
      </w:r>
      <w:r w:rsidR="00151A1D">
        <w:t xml:space="preserve"> Storage</w:t>
      </w:r>
    </w:p>
    <w:p w14:paraId="2FEB5078" w14:textId="77777777" w:rsidR="00F53A2F" w:rsidRDefault="00F53A2F" w:rsidP="00F53A2F">
      <w:pPr>
        <w:pStyle w:val="Heading2"/>
      </w:pPr>
      <w:r>
        <w:t>Lecture</w:t>
      </w:r>
    </w:p>
    <w:p w14:paraId="717ACFB3" w14:textId="0D063F55" w:rsidR="00F53A2F" w:rsidRDefault="00151A1D" w:rsidP="00F53A2F">
      <w:pPr>
        <w:pStyle w:val="ListParagraph"/>
        <w:numPr>
          <w:ilvl w:val="0"/>
          <w:numId w:val="7"/>
        </w:numPr>
        <w:spacing w:after="0"/>
      </w:pPr>
      <w:proofErr w:type="spellStart"/>
      <w:r>
        <w:t>PersistentVolumes</w:t>
      </w:r>
      <w:proofErr w:type="spellEnd"/>
    </w:p>
    <w:p w14:paraId="43B854A1" w14:textId="2AD875DB" w:rsidR="00151A1D" w:rsidRDefault="001B6745" w:rsidP="00F53A2F">
      <w:pPr>
        <w:pStyle w:val="ListParagraph"/>
        <w:numPr>
          <w:ilvl w:val="0"/>
          <w:numId w:val="7"/>
        </w:numPr>
        <w:spacing w:after="0"/>
      </w:pPr>
      <w:proofErr w:type="spellStart"/>
      <w:r>
        <w:t>PersistentVolume</w:t>
      </w:r>
      <w:r w:rsidR="00151A1D">
        <w:t>Claims</w:t>
      </w:r>
      <w:proofErr w:type="spellEnd"/>
    </w:p>
    <w:p w14:paraId="291FFAF6" w14:textId="77777777" w:rsidR="00151A1D" w:rsidRDefault="00151A1D" w:rsidP="00F53A2F">
      <w:pPr>
        <w:pStyle w:val="ListParagraph"/>
        <w:numPr>
          <w:ilvl w:val="0"/>
          <w:numId w:val="7"/>
        </w:numPr>
        <w:spacing w:after="0"/>
      </w:pPr>
    </w:p>
    <w:p w14:paraId="0F7F0A81" w14:textId="77777777" w:rsidR="00F53A2F" w:rsidRPr="00827198" w:rsidRDefault="00F53A2F" w:rsidP="00F53A2F">
      <w:pPr>
        <w:pStyle w:val="ListParagraph"/>
        <w:spacing w:after="0"/>
      </w:pPr>
    </w:p>
    <w:p w14:paraId="17C2AFBD" w14:textId="77777777" w:rsidR="00F53A2F" w:rsidRDefault="00F53A2F" w:rsidP="00F53A2F">
      <w:pPr>
        <w:pStyle w:val="Heading2"/>
      </w:pPr>
      <w:r w:rsidRPr="00913712">
        <w:t>Challenge</w:t>
      </w:r>
      <w:r>
        <w:t>s</w:t>
      </w:r>
    </w:p>
    <w:p w14:paraId="22DC93F8" w14:textId="77777777" w:rsidR="00F53A2F" w:rsidRDefault="00F53A2F" w:rsidP="00F53A2F">
      <w:pPr>
        <w:pStyle w:val="ListParagraph"/>
        <w:numPr>
          <w:ilvl w:val="0"/>
          <w:numId w:val="7"/>
        </w:numPr>
      </w:pPr>
      <w:r>
        <w:t>X</w:t>
      </w:r>
    </w:p>
    <w:p w14:paraId="03254E50" w14:textId="77777777" w:rsidR="00F53A2F" w:rsidRDefault="00F53A2F" w:rsidP="00F53A2F">
      <w:pPr>
        <w:pStyle w:val="ListParagraph"/>
      </w:pPr>
    </w:p>
    <w:p w14:paraId="493A15E6" w14:textId="77777777" w:rsidR="00F53A2F" w:rsidRDefault="00F53A2F" w:rsidP="00F53A2F">
      <w:pPr>
        <w:pStyle w:val="Heading2"/>
      </w:pPr>
      <w:r>
        <w:t>Proctor Notes &amp; Guidelines</w:t>
      </w:r>
    </w:p>
    <w:p w14:paraId="5466F34B" w14:textId="77777777" w:rsidR="00F53A2F" w:rsidRDefault="00F53A2F" w:rsidP="00F53A2F">
      <w:pPr>
        <w:pStyle w:val="ListParagraph"/>
        <w:numPr>
          <w:ilvl w:val="0"/>
          <w:numId w:val="7"/>
        </w:numPr>
      </w:pPr>
      <w:r>
        <w:t>X</w:t>
      </w:r>
    </w:p>
    <w:p w14:paraId="0C9073D1" w14:textId="77777777" w:rsidR="00F53A2F" w:rsidRDefault="00F53A2F" w:rsidP="00F53A2F"/>
    <w:p w14:paraId="1CB7DE29" w14:textId="77777777" w:rsidR="00F53A2F" w:rsidRDefault="00F53A2F" w:rsidP="00F53A2F"/>
    <w:p w14:paraId="54D29E70" w14:textId="77777777" w:rsidR="00F53A2F" w:rsidRDefault="00F53A2F" w:rsidP="00F53A2F"/>
    <w:p w14:paraId="2F151CD5" w14:textId="77777777" w:rsidR="00F53A2F" w:rsidRPr="00357226" w:rsidRDefault="00F53A2F" w:rsidP="00F53A2F"/>
    <w:p w14:paraId="10E7023E" w14:textId="77777777" w:rsidR="00F53A2F" w:rsidRDefault="00F53A2F">
      <w:pPr>
        <w:rPr>
          <w:rFonts w:asciiTheme="majorHAnsi" w:eastAsiaTheme="majorEastAsia" w:hAnsiTheme="majorHAnsi" w:cstheme="majorBidi"/>
          <w:color w:val="2F5496" w:themeColor="accent1" w:themeShade="BF"/>
          <w:sz w:val="32"/>
          <w:szCs w:val="32"/>
        </w:rPr>
      </w:pPr>
      <w:r>
        <w:br w:type="page"/>
      </w:r>
    </w:p>
    <w:p w14:paraId="167176C2" w14:textId="78303E4D" w:rsidR="00913712" w:rsidRDefault="008F610E" w:rsidP="002D028C">
      <w:pPr>
        <w:pStyle w:val="Heading1"/>
        <w:spacing w:before="0"/>
      </w:pPr>
      <w:r>
        <w:lastRenderedPageBreak/>
        <w:t xml:space="preserve">Challenge Set </w:t>
      </w:r>
      <w:r w:rsidR="00720E5D">
        <w:t>8</w:t>
      </w:r>
      <w:r w:rsidR="00913712">
        <w:t>:</w:t>
      </w:r>
      <w:r w:rsidR="0070433D">
        <w:t xml:space="preserve"> Advanced Topics #1</w:t>
      </w:r>
    </w:p>
    <w:p w14:paraId="6413AFC2" w14:textId="4C56EF55" w:rsidR="0025261E" w:rsidRDefault="0025261E" w:rsidP="0025261E">
      <w:pPr>
        <w:pStyle w:val="Heading2"/>
      </w:pPr>
      <w:r>
        <w:t>Lecture:</w:t>
      </w:r>
    </w:p>
    <w:p w14:paraId="698C08AB" w14:textId="3EDCC24B" w:rsidR="002D028C" w:rsidRDefault="002D028C" w:rsidP="0025261E">
      <w:pPr>
        <w:pStyle w:val="ListParagraph"/>
        <w:numPr>
          <w:ilvl w:val="0"/>
          <w:numId w:val="3"/>
        </w:numPr>
        <w:spacing w:after="0"/>
      </w:pPr>
      <w:r>
        <w:t>Advanced deployments</w:t>
      </w:r>
    </w:p>
    <w:p w14:paraId="052799E8" w14:textId="77777777" w:rsidR="002D028C" w:rsidRPr="002D028C" w:rsidRDefault="002D028C" w:rsidP="002D028C">
      <w:pPr>
        <w:spacing w:after="0"/>
      </w:pPr>
    </w:p>
    <w:p w14:paraId="4AF43A68" w14:textId="60D1B2A6" w:rsidR="00913712" w:rsidRDefault="00913712" w:rsidP="002D028C">
      <w:pPr>
        <w:pStyle w:val="Heading2"/>
      </w:pPr>
      <w:r w:rsidRPr="00913712">
        <w:t>Challenge</w:t>
      </w:r>
      <w:r w:rsidR="002D028C">
        <w:t>s</w:t>
      </w:r>
    </w:p>
    <w:p w14:paraId="49396F07" w14:textId="1F90811D" w:rsidR="002D028C" w:rsidRDefault="002D028C" w:rsidP="002D028C">
      <w:pPr>
        <w:pStyle w:val="ListParagraph"/>
        <w:numPr>
          <w:ilvl w:val="0"/>
          <w:numId w:val="3"/>
        </w:numPr>
        <w:spacing w:after="0"/>
      </w:pPr>
      <w:r>
        <w:t>Cluster - Multiple worker pools</w:t>
      </w:r>
    </w:p>
    <w:p w14:paraId="41571C68" w14:textId="5AF271F7" w:rsidR="002D028C" w:rsidRDefault="002D028C" w:rsidP="002D028C">
      <w:pPr>
        <w:pStyle w:val="ListParagraph"/>
        <w:numPr>
          <w:ilvl w:val="0"/>
          <w:numId w:val="3"/>
        </w:numPr>
        <w:spacing w:after="0"/>
      </w:pPr>
      <w:r>
        <w:t>Applications - Helm Charts</w:t>
      </w:r>
    </w:p>
    <w:p w14:paraId="71632EE6" w14:textId="23EFD181" w:rsidR="002D028C" w:rsidRDefault="00346596" w:rsidP="002D028C">
      <w:pPr>
        <w:pStyle w:val="ListParagraph"/>
        <w:numPr>
          <w:ilvl w:val="0"/>
          <w:numId w:val="3"/>
        </w:numPr>
        <w:spacing w:after="0"/>
      </w:pPr>
      <w:r>
        <w:t xml:space="preserve">Different storage, NFS, SMB, </w:t>
      </w:r>
      <w:proofErr w:type="spellStart"/>
      <w:r>
        <w:t>Ceph</w:t>
      </w:r>
      <w:proofErr w:type="spellEnd"/>
      <w:r>
        <w:t>, Cinder, Swift, etc…</w:t>
      </w:r>
    </w:p>
    <w:p w14:paraId="70F25809" w14:textId="5E6CC9F1" w:rsidR="0025261E" w:rsidRDefault="0025261E" w:rsidP="0025261E">
      <w:pPr>
        <w:spacing w:after="0"/>
      </w:pPr>
    </w:p>
    <w:p w14:paraId="0E8C0529" w14:textId="2902A1A3" w:rsidR="0025261E" w:rsidRDefault="0025261E" w:rsidP="0025261E">
      <w:pPr>
        <w:pStyle w:val="Heading2"/>
      </w:pPr>
      <w:r>
        <w:t>Proctor Notes &amp; Guidelines</w:t>
      </w:r>
    </w:p>
    <w:p w14:paraId="64FFC028" w14:textId="2E767733" w:rsidR="0025261E" w:rsidRPr="0025261E" w:rsidRDefault="0025261E" w:rsidP="0025261E">
      <w:pPr>
        <w:pStyle w:val="ListParagraph"/>
        <w:numPr>
          <w:ilvl w:val="0"/>
          <w:numId w:val="3"/>
        </w:numPr>
      </w:pPr>
      <w:r>
        <w:t>x</w:t>
      </w:r>
    </w:p>
    <w:p w14:paraId="01AB129A" w14:textId="77777777" w:rsidR="002D028C" w:rsidRDefault="002D028C" w:rsidP="002D028C">
      <w:pPr>
        <w:spacing w:after="0"/>
      </w:pPr>
    </w:p>
    <w:p w14:paraId="689525DE"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486C1E00" w14:textId="516BCAC5" w:rsidR="00913712" w:rsidRDefault="008F610E" w:rsidP="002D028C">
      <w:pPr>
        <w:pStyle w:val="Heading1"/>
        <w:spacing w:before="0"/>
      </w:pPr>
      <w:r>
        <w:lastRenderedPageBreak/>
        <w:t xml:space="preserve">Challenge Set </w:t>
      </w:r>
      <w:r w:rsidR="00720E5D">
        <w:t>9</w:t>
      </w:r>
      <w:r w:rsidR="00913712">
        <w:t>:</w:t>
      </w:r>
      <w:r w:rsidR="0070433D">
        <w:t xml:space="preserve"> Advanced Topics #2</w:t>
      </w:r>
    </w:p>
    <w:p w14:paraId="314554B1" w14:textId="61ED3A9A" w:rsidR="0025261E" w:rsidRDefault="0025261E" w:rsidP="0025261E">
      <w:pPr>
        <w:pStyle w:val="Heading2"/>
      </w:pPr>
      <w:r>
        <w:t>Lecture:</w:t>
      </w:r>
    </w:p>
    <w:p w14:paraId="6B5039F5" w14:textId="0668C203" w:rsidR="00346596" w:rsidRPr="00346596" w:rsidRDefault="007303E1" w:rsidP="0025261E">
      <w:pPr>
        <w:pStyle w:val="ListParagraph"/>
        <w:numPr>
          <w:ilvl w:val="0"/>
          <w:numId w:val="3"/>
        </w:numPr>
      </w:pPr>
      <w:r>
        <w:t>Advanced Topics</w:t>
      </w:r>
      <w:r w:rsidR="0027372B">
        <w:t xml:space="preserve"> #1</w:t>
      </w:r>
      <w:r>
        <w:t xml:space="preserve"> (Should I put my database in a container)</w:t>
      </w:r>
    </w:p>
    <w:p w14:paraId="76C7D3C4" w14:textId="77161479" w:rsidR="00913712" w:rsidRDefault="00913712" w:rsidP="0025261E">
      <w:pPr>
        <w:pStyle w:val="Heading2"/>
      </w:pPr>
      <w:r w:rsidRPr="00913712">
        <w:t>Challenge</w:t>
      </w:r>
      <w:r w:rsidR="002D028C">
        <w:t>s</w:t>
      </w:r>
      <w:r w:rsidR="0025261E">
        <w:t>:</w:t>
      </w:r>
    </w:p>
    <w:p w14:paraId="2D40FF21" w14:textId="67427912" w:rsidR="007303E1" w:rsidRDefault="007303E1" w:rsidP="006855E6">
      <w:pPr>
        <w:pStyle w:val="ListParagraph"/>
        <w:numPr>
          <w:ilvl w:val="0"/>
          <w:numId w:val="7"/>
        </w:numPr>
        <w:spacing w:after="0"/>
      </w:pPr>
      <w:r>
        <w:t xml:space="preserve">Run a </w:t>
      </w:r>
      <w:r w:rsidR="00CA2291">
        <w:t xml:space="preserve">RDMS </w:t>
      </w:r>
      <w:r>
        <w:t xml:space="preserve">database (SQL, </w:t>
      </w:r>
      <w:r w:rsidR="00E66643">
        <w:t>M</w:t>
      </w:r>
      <w:r>
        <w:t>ySQL, PostgreSQL) in Kubernetes</w:t>
      </w:r>
    </w:p>
    <w:p w14:paraId="3EC848E0" w14:textId="7299F57F" w:rsidR="00CA2291" w:rsidRDefault="00CA2291" w:rsidP="006855E6">
      <w:pPr>
        <w:pStyle w:val="ListParagraph"/>
        <w:numPr>
          <w:ilvl w:val="0"/>
          <w:numId w:val="7"/>
        </w:numPr>
        <w:spacing w:after="0"/>
      </w:pPr>
      <w:r>
        <w:t>Run a RDMS database in a master/slave configuration</w:t>
      </w:r>
    </w:p>
    <w:p w14:paraId="176BFBB4" w14:textId="5EE7D511" w:rsidR="00CA2291" w:rsidRDefault="00CA2291" w:rsidP="006855E6">
      <w:pPr>
        <w:pStyle w:val="ListParagraph"/>
        <w:numPr>
          <w:ilvl w:val="0"/>
          <w:numId w:val="7"/>
        </w:numPr>
        <w:spacing w:after="0"/>
      </w:pPr>
      <w:r>
        <w:t>Run a NoSQL (Mongo/Cassandra) in Kubernetes</w:t>
      </w:r>
    </w:p>
    <w:p w14:paraId="2F74C33F" w14:textId="2E7EFBD9" w:rsidR="00CA2291" w:rsidRDefault="00CA2291" w:rsidP="006855E6">
      <w:pPr>
        <w:pStyle w:val="ListParagraph"/>
        <w:numPr>
          <w:ilvl w:val="0"/>
          <w:numId w:val="7"/>
        </w:numPr>
        <w:spacing w:after="0"/>
      </w:pPr>
      <w:r>
        <w:t>Run a NoSQL (Mongo/</w:t>
      </w:r>
      <w:r w:rsidR="00E66643">
        <w:t>C</w:t>
      </w:r>
      <w:r>
        <w:t>assandra) in Kubernetes with multiple replicate/shards</w:t>
      </w:r>
    </w:p>
    <w:p w14:paraId="4CB06E44" w14:textId="50B38C89" w:rsidR="0025261E" w:rsidRDefault="0025261E" w:rsidP="0025261E">
      <w:pPr>
        <w:spacing w:after="0"/>
      </w:pPr>
    </w:p>
    <w:p w14:paraId="13234960" w14:textId="58F996BD" w:rsidR="0025261E" w:rsidRDefault="0025261E" w:rsidP="0025261E">
      <w:pPr>
        <w:pStyle w:val="Heading2"/>
      </w:pPr>
      <w:r>
        <w:t>Proctor Notes &amp; Guidelines</w:t>
      </w:r>
    </w:p>
    <w:p w14:paraId="64A400B1" w14:textId="350B3133" w:rsidR="000634F2" w:rsidRDefault="009977D9" w:rsidP="009977D9">
      <w:pPr>
        <w:pStyle w:val="ListParagraph"/>
        <w:numPr>
          <w:ilvl w:val="0"/>
          <w:numId w:val="7"/>
        </w:numPr>
      </w:pPr>
      <w:r>
        <w:t>X</w:t>
      </w:r>
    </w:p>
    <w:p w14:paraId="096B2F0C" w14:textId="77777777" w:rsidR="009977D9" w:rsidRDefault="009977D9" w:rsidP="009977D9">
      <w:pPr>
        <w:pStyle w:val="ListParagraph"/>
      </w:pPr>
    </w:p>
    <w:p w14:paraId="2A6301B1" w14:textId="77777777" w:rsidR="00C56DD4" w:rsidRDefault="00C56DD4">
      <w:pPr>
        <w:rPr>
          <w:rFonts w:asciiTheme="majorHAnsi" w:eastAsiaTheme="majorEastAsia" w:hAnsiTheme="majorHAnsi" w:cstheme="majorBidi"/>
          <w:color w:val="2F5496" w:themeColor="accent1" w:themeShade="BF"/>
          <w:sz w:val="32"/>
          <w:szCs w:val="32"/>
        </w:rPr>
      </w:pPr>
      <w:r>
        <w:br w:type="page"/>
      </w:r>
    </w:p>
    <w:p w14:paraId="5F7C8E4E" w14:textId="6F83B8C2" w:rsidR="00913712" w:rsidRDefault="008F610E" w:rsidP="000634F2">
      <w:pPr>
        <w:pStyle w:val="Heading1"/>
      </w:pPr>
      <w:r>
        <w:lastRenderedPageBreak/>
        <w:t xml:space="preserve">Challenge Set </w:t>
      </w:r>
      <w:r w:rsidR="00720E5D">
        <w:t>10</w:t>
      </w:r>
      <w:r w:rsidR="000634F2">
        <w:t>:</w:t>
      </w:r>
      <w:r w:rsidR="0070433D">
        <w:t xml:space="preserve"> Federation</w:t>
      </w:r>
    </w:p>
    <w:p w14:paraId="2EE0C502" w14:textId="32D99FD0" w:rsidR="009977D9" w:rsidRDefault="009977D9" w:rsidP="009977D9">
      <w:pPr>
        <w:pStyle w:val="Heading2"/>
      </w:pPr>
      <w:r>
        <w:t>Lecture:</w:t>
      </w:r>
    </w:p>
    <w:p w14:paraId="61612838" w14:textId="378EFEB5" w:rsidR="000634F2" w:rsidRDefault="00E66643" w:rsidP="009977D9">
      <w:pPr>
        <w:pStyle w:val="ListParagraph"/>
        <w:numPr>
          <w:ilvl w:val="0"/>
          <w:numId w:val="7"/>
        </w:numPr>
        <w:spacing w:after="0"/>
      </w:pPr>
      <w:r>
        <w:t>K</w:t>
      </w:r>
      <w:r w:rsidR="000634F2" w:rsidRPr="000634F2">
        <w:t xml:space="preserve">ubernetes </w:t>
      </w:r>
      <w:r>
        <w:t>G</w:t>
      </w:r>
      <w:r w:rsidR="000634F2" w:rsidRPr="000634F2">
        <w:t>eo redundancy</w:t>
      </w:r>
      <w:r w:rsidR="000634F2">
        <w:t xml:space="preserve"> (Federation</w:t>
      </w:r>
      <w:r w:rsidR="001E5FEE">
        <w:t>)</w:t>
      </w:r>
    </w:p>
    <w:p w14:paraId="62B66255" w14:textId="5CD4EC71" w:rsidR="009977D9" w:rsidRDefault="009977D9" w:rsidP="009977D9">
      <w:pPr>
        <w:spacing w:after="0"/>
      </w:pPr>
    </w:p>
    <w:p w14:paraId="6F7F8A0F" w14:textId="108C81A7" w:rsidR="009977D9" w:rsidRDefault="009977D9" w:rsidP="009977D9">
      <w:pPr>
        <w:pStyle w:val="Heading2"/>
      </w:pPr>
      <w:r>
        <w:t>Challenges</w:t>
      </w:r>
    </w:p>
    <w:p w14:paraId="79569C63" w14:textId="0649F501" w:rsidR="009977D9" w:rsidRDefault="009977D9" w:rsidP="009977D9">
      <w:pPr>
        <w:pStyle w:val="ListParagraph"/>
        <w:numPr>
          <w:ilvl w:val="0"/>
          <w:numId w:val="7"/>
        </w:numPr>
      </w:pPr>
      <w:r>
        <w:t xml:space="preserve">x </w:t>
      </w:r>
    </w:p>
    <w:p w14:paraId="5E48E9F9" w14:textId="77777777" w:rsidR="00E66643" w:rsidRDefault="00E66643" w:rsidP="00E66643">
      <w:pPr>
        <w:pStyle w:val="ListParagraph"/>
      </w:pPr>
    </w:p>
    <w:p w14:paraId="5F2864A9" w14:textId="03E82341" w:rsidR="009977D9" w:rsidRDefault="009977D9" w:rsidP="009977D9">
      <w:pPr>
        <w:pStyle w:val="Heading2"/>
      </w:pPr>
      <w:r>
        <w:t>Proctor Notes &amp; Guidelines</w:t>
      </w:r>
    </w:p>
    <w:p w14:paraId="7B9D36FF" w14:textId="6DD12F6F" w:rsidR="009977D9" w:rsidRPr="009977D9" w:rsidRDefault="009977D9" w:rsidP="009977D9">
      <w:pPr>
        <w:pStyle w:val="ListParagraph"/>
        <w:numPr>
          <w:ilvl w:val="0"/>
          <w:numId w:val="7"/>
        </w:numPr>
      </w:pPr>
      <w:r>
        <w:t>x</w:t>
      </w:r>
    </w:p>
    <w:p w14:paraId="3EF84329" w14:textId="77777777" w:rsidR="000634F2" w:rsidRDefault="000634F2" w:rsidP="002D028C">
      <w:pPr>
        <w:spacing w:after="0"/>
      </w:pPr>
    </w:p>
    <w:p w14:paraId="6DA050B0" w14:textId="7E757B18" w:rsidR="00C56DD4" w:rsidRDefault="00C56DD4">
      <w:pPr>
        <w:rPr>
          <w:rFonts w:asciiTheme="majorHAnsi" w:eastAsiaTheme="majorEastAsia" w:hAnsiTheme="majorHAnsi" w:cstheme="majorBidi"/>
          <w:color w:val="2F5496" w:themeColor="accent1" w:themeShade="BF"/>
          <w:sz w:val="32"/>
          <w:szCs w:val="32"/>
        </w:rPr>
      </w:pPr>
    </w:p>
    <w:sectPr w:rsidR="00C56D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CE803" w14:textId="77777777" w:rsidR="00554328" w:rsidRDefault="00554328" w:rsidP="00346596">
      <w:pPr>
        <w:spacing w:after="0" w:line="240" w:lineRule="auto"/>
      </w:pPr>
      <w:r>
        <w:separator/>
      </w:r>
    </w:p>
  </w:endnote>
  <w:endnote w:type="continuationSeparator" w:id="0">
    <w:p w14:paraId="0A8687B2" w14:textId="77777777" w:rsidR="00554328" w:rsidRDefault="00554328" w:rsidP="0034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5149F" w14:textId="77777777" w:rsidR="00554328" w:rsidRDefault="00554328" w:rsidP="00346596">
      <w:pPr>
        <w:spacing w:after="0" w:line="240" w:lineRule="auto"/>
      </w:pPr>
      <w:r>
        <w:separator/>
      </w:r>
    </w:p>
  </w:footnote>
  <w:footnote w:type="continuationSeparator" w:id="0">
    <w:p w14:paraId="0CAB6E6D" w14:textId="77777777" w:rsidR="00554328" w:rsidRDefault="00554328" w:rsidP="00346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6E12"/>
    <w:multiLevelType w:val="hybridMultilevel"/>
    <w:tmpl w:val="FD8CA1DC"/>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7235"/>
    <w:multiLevelType w:val="hybridMultilevel"/>
    <w:tmpl w:val="32DA1C6C"/>
    <w:lvl w:ilvl="0" w:tplc="E230DAB2">
      <w:start w:val="1"/>
      <w:numFmt w:val="bullet"/>
      <w:lvlText w:val="•"/>
      <w:lvlJc w:val="left"/>
      <w:pPr>
        <w:tabs>
          <w:tab w:val="num" w:pos="720"/>
        </w:tabs>
        <w:ind w:left="720" w:hanging="360"/>
      </w:pPr>
      <w:rPr>
        <w:rFonts w:ascii="Arial" w:hAnsi="Arial" w:hint="default"/>
      </w:rPr>
    </w:lvl>
    <w:lvl w:ilvl="1" w:tplc="93DAA406">
      <w:numFmt w:val="bullet"/>
      <w:lvlText w:val="•"/>
      <w:lvlJc w:val="left"/>
      <w:pPr>
        <w:tabs>
          <w:tab w:val="num" w:pos="1440"/>
        </w:tabs>
        <w:ind w:left="1440" w:hanging="360"/>
      </w:pPr>
      <w:rPr>
        <w:rFonts w:ascii="Arial" w:hAnsi="Arial" w:hint="default"/>
      </w:rPr>
    </w:lvl>
    <w:lvl w:ilvl="2" w:tplc="EC6815C0" w:tentative="1">
      <w:start w:val="1"/>
      <w:numFmt w:val="bullet"/>
      <w:lvlText w:val="•"/>
      <w:lvlJc w:val="left"/>
      <w:pPr>
        <w:tabs>
          <w:tab w:val="num" w:pos="2160"/>
        </w:tabs>
        <w:ind w:left="2160" w:hanging="360"/>
      </w:pPr>
      <w:rPr>
        <w:rFonts w:ascii="Arial" w:hAnsi="Arial" w:hint="default"/>
      </w:rPr>
    </w:lvl>
    <w:lvl w:ilvl="3" w:tplc="B2D4F358" w:tentative="1">
      <w:start w:val="1"/>
      <w:numFmt w:val="bullet"/>
      <w:lvlText w:val="•"/>
      <w:lvlJc w:val="left"/>
      <w:pPr>
        <w:tabs>
          <w:tab w:val="num" w:pos="2880"/>
        </w:tabs>
        <w:ind w:left="2880" w:hanging="360"/>
      </w:pPr>
      <w:rPr>
        <w:rFonts w:ascii="Arial" w:hAnsi="Arial" w:hint="default"/>
      </w:rPr>
    </w:lvl>
    <w:lvl w:ilvl="4" w:tplc="16CE23AC" w:tentative="1">
      <w:start w:val="1"/>
      <w:numFmt w:val="bullet"/>
      <w:lvlText w:val="•"/>
      <w:lvlJc w:val="left"/>
      <w:pPr>
        <w:tabs>
          <w:tab w:val="num" w:pos="3600"/>
        </w:tabs>
        <w:ind w:left="3600" w:hanging="360"/>
      </w:pPr>
      <w:rPr>
        <w:rFonts w:ascii="Arial" w:hAnsi="Arial" w:hint="default"/>
      </w:rPr>
    </w:lvl>
    <w:lvl w:ilvl="5" w:tplc="09347464" w:tentative="1">
      <w:start w:val="1"/>
      <w:numFmt w:val="bullet"/>
      <w:lvlText w:val="•"/>
      <w:lvlJc w:val="left"/>
      <w:pPr>
        <w:tabs>
          <w:tab w:val="num" w:pos="4320"/>
        </w:tabs>
        <w:ind w:left="4320" w:hanging="360"/>
      </w:pPr>
      <w:rPr>
        <w:rFonts w:ascii="Arial" w:hAnsi="Arial" w:hint="default"/>
      </w:rPr>
    </w:lvl>
    <w:lvl w:ilvl="6" w:tplc="A404AAFE" w:tentative="1">
      <w:start w:val="1"/>
      <w:numFmt w:val="bullet"/>
      <w:lvlText w:val="•"/>
      <w:lvlJc w:val="left"/>
      <w:pPr>
        <w:tabs>
          <w:tab w:val="num" w:pos="5040"/>
        </w:tabs>
        <w:ind w:left="5040" w:hanging="360"/>
      </w:pPr>
      <w:rPr>
        <w:rFonts w:ascii="Arial" w:hAnsi="Arial" w:hint="default"/>
      </w:rPr>
    </w:lvl>
    <w:lvl w:ilvl="7" w:tplc="7D14EA08" w:tentative="1">
      <w:start w:val="1"/>
      <w:numFmt w:val="bullet"/>
      <w:lvlText w:val="•"/>
      <w:lvlJc w:val="left"/>
      <w:pPr>
        <w:tabs>
          <w:tab w:val="num" w:pos="5760"/>
        </w:tabs>
        <w:ind w:left="5760" w:hanging="360"/>
      </w:pPr>
      <w:rPr>
        <w:rFonts w:ascii="Arial" w:hAnsi="Arial" w:hint="default"/>
      </w:rPr>
    </w:lvl>
    <w:lvl w:ilvl="8" w:tplc="C0BEE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F57690"/>
    <w:multiLevelType w:val="hybridMultilevel"/>
    <w:tmpl w:val="74D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53FD2"/>
    <w:multiLevelType w:val="hybridMultilevel"/>
    <w:tmpl w:val="3006E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0781"/>
    <w:multiLevelType w:val="hybridMultilevel"/>
    <w:tmpl w:val="23A6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26302"/>
    <w:multiLevelType w:val="hybridMultilevel"/>
    <w:tmpl w:val="43FA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D4CC2"/>
    <w:multiLevelType w:val="hybridMultilevel"/>
    <w:tmpl w:val="318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80A0D"/>
    <w:multiLevelType w:val="hybridMultilevel"/>
    <w:tmpl w:val="9140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2536E"/>
    <w:multiLevelType w:val="hybridMultilevel"/>
    <w:tmpl w:val="E8244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076BE"/>
    <w:multiLevelType w:val="hybridMultilevel"/>
    <w:tmpl w:val="1C10E262"/>
    <w:lvl w:ilvl="0" w:tplc="804C7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6"/>
  </w:num>
  <w:num w:numId="6">
    <w:abstractNumId w:val="5"/>
  </w:num>
  <w:num w:numId="7">
    <w:abstractNumId w:val="2"/>
  </w:num>
  <w:num w:numId="8">
    <w:abstractNumId w:val="9"/>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12"/>
    <w:rsid w:val="00001096"/>
    <w:rsid w:val="00001E75"/>
    <w:rsid w:val="00017FC3"/>
    <w:rsid w:val="00022DF9"/>
    <w:rsid w:val="0002675D"/>
    <w:rsid w:val="000354DF"/>
    <w:rsid w:val="000362B0"/>
    <w:rsid w:val="00045439"/>
    <w:rsid w:val="00061948"/>
    <w:rsid w:val="00062CEB"/>
    <w:rsid w:val="00062D77"/>
    <w:rsid w:val="000634F2"/>
    <w:rsid w:val="00070E8F"/>
    <w:rsid w:val="00073321"/>
    <w:rsid w:val="00074963"/>
    <w:rsid w:val="00081CF2"/>
    <w:rsid w:val="00090DC9"/>
    <w:rsid w:val="000B51E4"/>
    <w:rsid w:val="000C14BD"/>
    <w:rsid w:val="000C4E35"/>
    <w:rsid w:val="000D0366"/>
    <w:rsid w:val="000D5B9D"/>
    <w:rsid w:val="000D675A"/>
    <w:rsid w:val="000D6FC3"/>
    <w:rsid w:val="000E18E8"/>
    <w:rsid w:val="000F1237"/>
    <w:rsid w:val="000F396B"/>
    <w:rsid w:val="00106025"/>
    <w:rsid w:val="00107E66"/>
    <w:rsid w:val="00110755"/>
    <w:rsid w:val="0011109E"/>
    <w:rsid w:val="00116DF8"/>
    <w:rsid w:val="00117697"/>
    <w:rsid w:val="00122595"/>
    <w:rsid w:val="0012418F"/>
    <w:rsid w:val="00126255"/>
    <w:rsid w:val="00126B13"/>
    <w:rsid w:val="00141D71"/>
    <w:rsid w:val="00142AD5"/>
    <w:rsid w:val="0014310C"/>
    <w:rsid w:val="00151A1D"/>
    <w:rsid w:val="00156F1F"/>
    <w:rsid w:val="00157F81"/>
    <w:rsid w:val="00161CEE"/>
    <w:rsid w:val="00161EAD"/>
    <w:rsid w:val="001633E3"/>
    <w:rsid w:val="0017340D"/>
    <w:rsid w:val="00173E30"/>
    <w:rsid w:val="0017554A"/>
    <w:rsid w:val="00177491"/>
    <w:rsid w:val="001819AF"/>
    <w:rsid w:val="00190C52"/>
    <w:rsid w:val="00196650"/>
    <w:rsid w:val="001A0E7F"/>
    <w:rsid w:val="001A2385"/>
    <w:rsid w:val="001B22BB"/>
    <w:rsid w:val="001B38D9"/>
    <w:rsid w:val="001B395A"/>
    <w:rsid w:val="001B6745"/>
    <w:rsid w:val="001B6F88"/>
    <w:rsid w:val="001C7791"/>
    <w:rsid w:val="001C7C21"/>
    <w:rsid w:val="001D24E8"/>
    <w:rsid w:val="001D331F"/>
    <w:rsid w:val="001E04B0"/>
    <w:rsid w:val="001E5EF1"/>
    <w:rsid w:val="001E5FEE"/>
    <w:rsid w:val="001E68E3"/>
    <w:rsid w:val="001E6D57"/>
    <w:rsid w:val="001F2991"/>
    <w:rsid w:val="00204C54"/>
    <w:rsid w:val="002176D2"/>
    <w:rsid w:val="00225013"/>
    <w:rsid w:val="0022554F"/>
    <w:rsid w:val="00232CA9"/>
    <w:rsid w:val="0023319A"/>
    <w:rsid w:val="0023655D"/>
    <w:rsid w:val="00247814"/>
    <w:rsid w:val="0025129A"/>
    <w:rsid w:val="0025261E"/>
    <w:rsid w:val="00252AB5"/>
    <w:rsid w:val="00254750"/>
    <w:rsid w:val="00257A22"/>
    <w:rsid w:val="00266AE1"/>
    <w:rsid w:val="0027372B"/>
    <w:rsid w:val="00284AF4"/>
    <w:rsid w:val="00286325"/>
    <w:rsid w:val="002975E9"/>
    <w:rsid w:val="002A16CB"/>
    <w:rsid w:val="002A2C76"/>
    <w:rsid w:val="002C2295"/>
    <w:rsid w:val="002C353D"/>
    <w:rsid w:val="002C36E3"/>
    <w:rsid w:val="002C5F18"/>
    <w:rsid w:val="002D028C"/>
    <w:rsid w:val="002D2F28"/>
    <w:rsid w:val="002D5AAA"/>
    <w:rsid w:val="002E43D7"/>
    <w:rsid w:val="00310FED"/>
    <w:rsid w:val="00313595"/>
    <w:rsid w:val="0032029B"/>
    <w:rsid w:val="00334A08"/>
    <w:rsid w:val="00337546"/>
    <w:rsid w:val="00344440"/>
    <w:rsid w:val="00346596"/>
    <w:rsid w:val="00347D81"/>
    <w:rsid w:val="003529C6"/>
    <w:rsid w:val="00357226"/>
    <w:rsid w:val="00370043"/>
    <w:rsid w:val="00372579"/>
    <w:rsid w:val="00373857"/>
    <w:rsid w:val="00374ABB"/>
    <w:rsid w:val="003808BA"/>
    <w:rsid w:val="00396A7A"/>
    <w:rsid w:val="00397811"/>
    <w:rsid w:val="00397FA1"/>
    <w:rsid w:val="003A50DB"/>
    <w:rsid w:val="003B1DE5"/>
    <w:rsid w:val="003B23DE"/>
    <w:rsid w:val="003B4C28"/>
    <w:rsid w:val="003B55E7"/>
    <w:rsid w:val="003B59FB"/>
    <w:rsid w:val="003C4EAE"/>
    <w:rsid w:val="003C5BF7"/>
    <w:rsid w:val="003D63B2"/>
    <w:rsid w:val="003D79D0"/>
    <w:rsid w:val="003D79FE"/>
    <w:rsid w:val="003F1A11"/>
    <w:rsid w:val="003F3820"/>
    <w:rsid w:val="003F38B1"/>
    <w:rsid w:val="00406BF9"/>
    <w:rsid w:val="0041296B"/>
    <w:rsid w:val="004153D0"/>
    <w:rsid w:val="004156CE"/>
    <w:rsid w:val="00425B4D"/>
    <w:rsid w:val="004334D2"/>
    <w:rsid w:val="00437702"/>
    <w:rsid w:val="00440F03"/>
    <w:rsid w:val="00442279"/>
    <w:rsid w:val="0044403B"/>
    <w:rsid w:val="004647CB"/>
    <w:rsid w:val="00465935"/>
    <w:rsid w:val="00465C4A"/>
    <w:rsid w:val="0047795B"/>
    <w:rsid w:val="00480C6D"/>
    <w:rsid w:val="00483D83"/>
    <w:rsid w:val="004A090A"/>
    <w:rsid w:val="004A0B89"/>
    <w:rsid w:val="004A1386"/>
    <w:rsid w:val="004B11E4"/>
    <w:rsid w:val="004B5137"/>
    <w:rsid w:val="004B5D47"/>
    <w:rsid w:val="004B790B"/>
    <w:rsid w:val="004C175D"/>
    <w:rsid w:val="004C1A22"/>
    <w:rsid w:val="004D06BA"/>
    <w:rsid w:val="004D637D"/>
    <w:rsid w:val="004D63C4"/>
    <w:rsid w:val="004E2AD5"/>
    <w:rsid w:val="004E3D62"/>
    <w:rsid w:val="004F7C13"/>
    <w:rsid w:val="00506C1D"/>
    <w:rsid w:val="0051339A"/>
    <w:rsid w:val="00516CB2"/>
    <w:rsid w:val="005275E1"/>
    <w:rsid w:val="00532CA1"/>
    <w:rsid w:val="00533DA8"/>
    <w:rsid w:val="0053797A"/>
    <w:rsid w:val="005409CE"/>
    <w:rsid w:val="00541143"/>
    <w:rsid w:val="00546596"/>
    <w:rsid w:val="0055316D"/>
    <w:rsid w:val="00554328"/>
    <w:rsid w:val="00555694"/>
    <w:rsid w:val="005824DE"/>
    <w:rsid w:val="00587C54"/>
    <w:rsid w:val="005901FE"/>
    <w:rsid w:val="00590D9B"/>
    <w:rsid w:val="005911EB"/>
    <w:rsid w:val="005920E3"/>
    <w:rsid w:val="005A0E65"/>
    <w:rsid w:val="005A2CFD"/>
    <w:rsid w:val="005A5186"/>
    <w:rsid w:val="005A6270"/>
    <w:rsid w:val="005A79AA"/>
    <w:rsid w:val="005A7A88"/>
    <w:rsid w:val="005B05D1"/>
    <w:rsid w:val="005B1070"/>
    <w:rsid w:val="005B20C4"/>
    <w:rsid w:val="005B4E1C"/>
    <w:rsid w:val="005B6D84"/>
    <w:rsid w:val="005B6E3F"/>
    <w:rsid w:val="005C40B4"/>
    <w:rsid w:val="005C66D9"/>
    <w:rsid w:val="005D2241"/>
    <w:rsid w:val="005E0E0F"/>
    <w:rsid w:val="005F0B21"/>
    <w:rsid w:val="00602A32"/>
    <w:rsid w:val="00606D3B"/>
    <w:rsid w:val="00620353"/>
    <w:rsid w:val="0063147F"/>
    <w:rsid w:val="00632A4B"/>
    <w:rsid w:val="00637201"/>
    <w:rsid w:val="00644AC5"/>
    <w:rsid w:val="00645A32"/>
    <w:rsid w:val="00652A00"/>
    <w:rsid w:val="006530FD"/>
    <w:rsid w:val="0065566C"/>
    <w:rsid w:val="00664F04"/>
    <w:rsid w:val="00670DA6"/>
    <w:rsid w:val="00680BF9"/>
    <w:rsid w:val="00683D7C"/>
    <w:rsid w:val="006855E6"/>
    <w:rsid w:val="006869EF"/>
    <w:rsid w:val="00686F24"/>
    <w:rsid w:val="00690DA9"/>
    <w:rsid w:val="0069234B"/>
    <w:rsid w:val="0069363F"/>
    <w:rsid w:val="00695E5D"/>
    <w:rsid w:val="006A18BD"/>
    <w:rsid w:val="006A4C99"/>
    <w:rsid w:val="006A4E37"/>
    <w:rsid w:val="006B695F"/>
    <w:rsid w:val="006C1428"/>
    <w:rsid w:val="006C20D0"/>
    <w:rsid w:val="006C21D8"/>
    <w:rsid w:val="006C68B0"/>
    <w:rsid w:val="006D02F5"/>
    <w:rsid w:val="006F6D68"/>
    <w:rsid w:val="006F7E42"/>
    <w:rsid w:val="00700337"/>
    <w:rsid w:val="00702359"/>
    <w:rsid w:val="00702431"/>
    <w:rsid w:val="0070433D"/>
    <w:rsid w:val="00711116"/>
    <w:rsid w:val="0071241E"/>
    <w:rsid w:val="00720E5D"/>
    <w:rsid w:val="007254B4"/>
    <w:rsid w:val="007303E1"/>
    <w:rsid w:val="007540A7"/>
    <w:rsid w:val="00754F6D"/>
    <w:rsid w:val="00762192"/>
    <w:rsid w:val="00766161"/>
    <w:rsid w:val="00770A73"/>
    <w:rsid w:val="00772681"/>
    <w:rsid w:val="00785A1B"/>
    <w:rsid w:val="00790E41"/>
    <w:rsid w:val="007933DF"/>
    <w:rsid w:val="007A2457"/>
    <w:rsid w:val="007A2965"/>
    <w:rsid w:val="007A6815"/>
    <w:rsid w:val="007B09C2"/>
    <w:rsid w:val="007C2723"/>
    <w:rsid w:val="007C5702"/>
    <w:rsid w:val="007C5BBE"/>
    <w:rsid w:val="007C67B4"/>
    <w:rsid w:val="007D0619"/>
    <w:rsid w:val="007D171C"/>
    <w:rsid w:val="007D5A59"/>
    <w:rsid w:val="007D5CBC"/>
    <w:rsid w:val="007D6430"/>
    <w:rsid w:val="007D74C5"/>
    <w:rsid w:val="007E091E"/>
    <w:rsid w:val="007E1ACF"/>
    <w:rsid w:val="007E4CAD"/>
    <w:rsid w:val="007E792E"/>
    <w:rsid w:val="007F0BBD"/>
    <w:rsid w:val="007F0C4B"/>
    <w:rsid w:val="007F5DC1"/>
    <w:rsid w:val="00815A04"/>
    <w:rsid w:val="0082363C"/>
    <w:rsid w:val="00827198"/>
    <w:rsid w:val="00830D96"/>
    <w:rsid w:val="00834F14"/>
    <w:rsid w:val="00841E83"/>
    <w:rsid w:val="0085036E"/>
    <w:rsid w:val="00863755"/>
    <w:rsid w:val="008700A6"/>
    <w:rsid w:val="00872A21"/>
    <w:rsid w:val="008746F5"/>
    <w:rsid w:val="008762D9"/>
    <w:rsid w:val="0088314B"/>
    <w:rsid w:val="008B20AD"/>
    <w:rsid w:val="008B6228"/>
    <w:rsid w:val="008B6B37"/>
    <w:rsid w:val="008C0AAB"/>
    <w:rsid w:val="008C146B"/>
    <w:rsid w:val="008D18DA"/>
    <w:rsid w:val="008E6B95"/>
    <w:rsid w:val="008F06F5"/>
    <w:rsid w:val="008F1E24"/>
    <w:rsid w:val="008F2416"/>
    <w:rsid w:val="008F610E"/>
    <w:rsid w:val="00900B0E"/>
    <w:rsid w:val="00904D60"/>
    <w:rsid w:val="00913712"/>
    <w:rsid w:val="00913F31"/>
    <w:rsid w:val="00930E0F"/>
    <w:rsid w:val="009313B1"/>
    <w:rsid w:val="00932371"/>
    <w:rsid w:val="0093657D"/>
    <w:rsid w:val="00943E8C"/>
    <w:rsid w:val="00947F89"/>
    <w:rsid w:val="009578A6"/>
    <w:rsid w:val="00975DED"/>
    <w:rsid w:val="00980932"/>
    <w:rsid w:val="009831E8"/>
    <w:rsid w:val="009902F6"/>
    <w:rsid w:val="009977D9"/>
    <w:rsid w:val="009A0078"/>
    <w:rsid w:val="009A3F79"/>
    <w:rsid w:val="009B1CB9"/>
    <w:rsid w:val="009B2206"/>
    <w:rsid w:val="009B7DCA"/>
    <w:rsid w:val="009C41AE"/>
    <w:rsid w:val="009C48E8"/>
    <w:rsid w:val="009D42E3"/>
    <w:rsid w:val="009D61F6"/>
    <w:rsid w:val="009E5168"/>
    <w:rsid w:val="00A00AD6"/>
    <w:rsid w:val="00A01BE3"/>
    <w:rsid w:val="00A07C10"/>
    <w:rsid w:val="00A140C3"/>
    <w:rsid w:val="00A14E92"/>
    <w:rsid w:val="00A15536"/>
    <w:rsid w:val="00A261FA"/>
    <w:rsid w:val="00A3566C"/>
    <w:rsid w:val="00A37506"/>
    <w:rsid w:val="00A40BA9"/>
    <w:rsid w:val="00A4271F"/>
    <w:rsid w:val="00A4516F"/>
    <w:rsid w:val="00A46171"/>
    <w:rsid w:val="00A57AC9"/>
    <w:rsid w:val="00A65263"/>
    <w:rsid w:val="00A65997"/>
    <w:rsid w:val="00A768CB"/>
    <w:rsid w:val="00A82837"/>
    <w:rsid w:val="00A82E0B"/>
    <w:rsid w:val="00A87C2A"/>
    <w:rsid w:val="00A92990"/>
    <w:rsid w:val="00A9469F"/>
    <w:rsid w:val="00AA6A34"/>
    <w:rsid w:val="00AB09FD"/>
    <w:rsid w:val="00AB2B1D"/>
    <w:rsid w:val="00AB47EB"/>
    <w:rsid w:val="00AC3A30"/>
    <w:rsid w:val="00AC7B0C"/>
    <w:rsid w:val="00AD195C"/>
    <w:rsid w:val="00AD5088"/>
    <w:rsid w:val="00AE193B"/>
    <w:rsid w:val="00AE5AB9"/>
    <w:rsid w:val="00AE5BBA"/>
    <w:rsid w:val="00AE726F"/>
    <w:rsid w:val="00AE7AA8"/>
    <w:rsid w:val="00AF4A65"/>
    <w:rsid w:val="00AF73B9"/>
    <w:rsid w:val="00B013EE"/>
    <w:rsid w:val="00B04500"/>
    <w:rsid w:val="00B12962"/>
    <w:rsid w:val="00B21D97"/>
    <w:rsid w:val="00B31928"/>
    <w:rsid w:val="00B42EA1"/>
    <w:rsid w:val="00B44C38"/>
    <w:rsid w:val="00B46901"/>
    <w:rsid w:val="00B538A4"/>
    <w:rsid w:val="00B605AF"/>
    <w:rsid w:val="00B66EF9"/>
    <w:rsid w:val="00B67D6B"/>
    <w:rsid w:val="00B714F9"/>
    <w:rsid w:val="00B72A62"/>
    <w:rsid w:val="00B7358F"/>
    <w:rsid w:val="00B75846"/>
    <w:rsid w:val="00B84B3B"/>
    <w:rsid w:val="00B84D36"/>
    <w:rsid w:val="00B94019"/>
    <w:rsid w:val="00BA5D31"/>
    <w:rsid w:val="00BC0E85"/>
    <w:rsid w:val="00BC576C"/>
    <w:rsid w:val="00BD1937"/>
    <w:rsid w:val="00C04F0B"/>
    <w:rsid w:val="00C129C4"/>
    <w:rsid w:val="00C15F1C"/>
    <w:rsid w:val="00C43DFB"/>
    <w:rsid w:val="00C45EBB"/>
    <w:rsid w:val="00C51370"/>
    <w:rsid w:val="00C51E02"/>
    <w:rsid w:val="00C532DE"/>
    <w:rsid w:val="00C55E28"/>
    <w:rsid w:val="00C56DD4"/>
    <w:rsid w:val="00C574B8"/>
    <w:rsid w:val="00C74844"/>
    <w:rsid w:val="00C753DB"/>
    <w:rsid w:val="00C75944"/>
    <w:rsid w:val="00C80916"/>
    <w:rsid w:val="00C86C43"/>
    <w:rsid w:val="00C87059"/>
    <w:rsid w:val="00C92CE9"/>
    <w:rsid w:val="00C93E5A"/>
    <w:rsid w:val="00C95EB1"/>
    <w:rsid w:val="00C97D9C"/>
    <w:rsid w:val="00CA2291"/>
    <w:rsid w:val="00CA3BBC"/>
    <w:rsid w:val="00CA3D4C"/>
    <w:rsid w:val="00CC69E9"/>
    <w:rsid w:val="00CD3085"/>
    <w:rsid w:val="00CD34F6"/>
    <w:rsid w:val="00CD3D3A"/>
    <w:rsid w:val="00CD76BE"/>
    <w:rsid w:val="00CE2F47"/>
    <w:rsid w:val="00CE53AB"/>
    <w:rsid w:val="00CF7C3F"/>
    <w:rsid w:val="00D01CE0"/>
    <w:rsid w:val="00D02E70"/>
    <w:rsid w:val="00D04251"/>
    <w:rsid w:val="00D05D3B"/>
    <w:rsid w:val="00D07268"/>
    <w:rsid w:val="00D12A02"/>
    <w:rsid w:val="00D21394"/>
    <w:rsid w:val="00D22662"/>
    <w:rsid w:val="00D36637"/>
    <w:rsid w:val="00D45D9E"/>
    <w:rsid w:val="00D50E7D"/>
    <w:rsid w:val="00D604B6"/>
    <w:rsid w:val="00D640B8"/>
    <w:rsid w:val="00D64290"/>
    <w:rsid w:val="00D70657"/>
    <w:rsid w:val="00D77C3F"/>
    <w:rsid w:val="00D81605"/>
    <w:rsid w:val="00D8764E"/>
    <w:rsid w:val="00D91621"/>
    <w:rsid w:val="00DA0C85"/>
    <w:rsid w:val="00DB17BB"/>
    <w:rsid w:val="00DB23E2"/>
    <w:rsid w:val="00DB69F6"/>
    <w:rsid w:val="00DD2FCA"/>
    <w:rsid w:val="00DD30EC"/>
    <w:rsid w:val="00DD6594"/>
    <w:rsid w:val="00DF0376"/>
    <w:rsid w:val="00DF112E"/>
    <w:rsid w:val="00DF38B1"/>
    <w:rsid w:val="00DF7C41"/>
    <w:rsid w:val="00E07142"/>
    <w:rsid w:val="00E23D33"/>
    <w:rsid w:val="00E450A3"/>
    <w:rsid w:val="00E468B4"/>
    <w:rsid w:val="00E46A8F"/>
    <w:rsid w:val="00E50948"/>
    <w:rsid w:val="00E5559D"/>
    <w:rsid w:val="00E66643"/>
    <w:rsid w:val="00E70392"/>
    <w:rsid w:val="00E80A3A"/>
    <w:rsid w:val="00E8294E"/>
    <w:rsid w:val="00E8510E"/>
    <w:rsid w:val="00E9249C"/>
    <w:rsid w:val="00E93737"/>
    <w:rsid w:val="00EA1925"/>
    <w:rsid w:val="00EB00A5"/>
    <w:rsid w:val="00EB1811"/>
    <w:rsid w:val="00EB1EBB"/>
    <w:rsid w:val="00EB4E78"/>
    <w:rsid w:val="00EC6055"/>
    <w:rsid w:val="00ED22F7"/>
    <w:rsid w:val="00ED41BA"/>
    <w:rsid w:val="00ED4AEA"/>
    <w:rsid w:val="00EE1CF7"/>
    <w:rsid w:val="00EE576D"/>
    <w:rsid w:val="00EE74D8"/>
    <w:rsid w:val="00EF39F1"/>
    <w:rsid w:val="00EF4E9D"/>
    <w:rsid w:val="00F06FB2"/>
    <w:rsid w:val="00F15CE4"/>
    <w:rsid w:val="00F22D48"/>
    <w:rsid w:val="00F4144E"/>
    <w:rsid w:val="00F51E55"/>
    <w:rsid w:val="00F53A2F"/>
    <w:rsid w:val="00F54FE2"/>
    <w:rsid w:val="00F55D2D"/>
    <w:rsid w:val="00F56842"/>
    <w:rsid w:val="00F5776F"/>
    <w:rsid w:val="00F66BF8"/>
    <w:rsid w:val="00FA29ED"/>
    <w:rsid w:val="00FA5ADB"/>
    <w:rsid w:val="00FB2253"/>
    <w:rsid w:val="00FB345E"/>
    <w:rsid w:val="00FC3344"/>
    <w:rsid w:val="00FC3484"/>
    <w:rsid w:val="00FC5FA2"/>
    <w:rsid w:val="00FD065B"/>
    <w:rsid w:val="00FD2325"/>
    <w:rsid w:val="00FE2F53"/>
    <w:rsid w:val="00FE4CFC"/>
    <w:rsid w:val="00FE76A0"/>
    <w:rsid w:val="00FF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BD5310"/>
  <w15:chartTrackingRefBased/>
  <w15:docId w15:val="{67513D31-966F-49B9-A32F-2923FC11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7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3712"/>
    <w:pPr>
      <w:ind w:left="720"/>
      <w:contextualSpacing/>
    </w:pPr>
  </w:style>
  <w:style w:type="paragraph" w:styleId="Title">
    <w:name w:val="Title"/>
    <w:basedOn w:val="Normal"/>
    <w:next w:val="Normal"/>
    <w:link w:val="TitleChar"/>
    <w:uiPriority w:val="10"/>
    <w:qFormat/>
    <w:rsid w:val="008271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D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D47"/>
    <w:rPr>
      <w:rFonts w:eastAsiaTheme="minorEastAsia"/>
      <w:color w:val="5A5A5A" w:themeColor="text1" w:themeTint="A5"/>
      <w:spacing w:val="15"/>
    </w:rPr>
  </w:style>
  <w:style w:type="character" w:styleId="Hyperlink">
    <w:name w:val="Hyperlink"/>
    <w:basedOn w:val="DefaultParagraphFont"/>
    <w:uiPriority w:val="99"/>
    <w:unhideWhenUsed/>
    <w:rsid w:val="007E091E"/>
    <w:rPr>
      <w:color w:val="0563C1" w:themeColor="hyperlink"/>
      <w:u w:val="single"/>
    </w:rPr>
  </w:style>
  <w:style w:type="character" w:styleId="UnresolvedMention">
    <w:name w:val="Unresolved Mention"/>
    <w:basedOn w:val="DefaultParagraphFont"/>
    <w:uiPriority w:val="99"/>
    <w:semiHidden/>
    <w:unhideWhenUsed/>
    <w:rsid w:val="007E091E"/>
    <w:rPr>
      <w:color w:val="605E5C"/>
      <w:shd w:val="clear" w:color="auto" w:fill="E1DFDD"/>
    </w:rPr>
  </w:style>
  <w:style w:type="character" w:styleId="FollowedHyperlink">
    <w:name w:val="FollowedHyperlink"/>
    <w:basedOn w:val="DefaultParagraphFont"/>
    <w:uiPriority w:val="99"/>
    <w:semiHidden/>
    <w:unhideWhenUsed/>
    <w:rsid w:val="00C74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17527">
      <w:bodyDiv w:val="1"/>
      <w:marLeft w:val="0"/>
      <w:marRight w:val="0"/>
      <w:marTop w:val="0"/>
      <w:marBottom w:val="0"/>
      <w:divBdr>
        <w:top w:val="none" w:sz="0" w:space="0" w:color="auto"/>
        <w:left w:val="none" w:sz="0" w:space="0" w:color="auto"/>
        <w:bottom w:val="none" w:sz="0" w:space="0" w:color="auto"/>
        <w:right w:val="none" w:sz="0" w:space="0" w:color="auto"/>
      </w:divBdr>
    </w:div>
    <w:div w:id="675888342">
      <w:bodyDiv w:val="1"/>
      <w:marLeft w:val="0"/>
      <w:marRight w:val="0"/>
      <w:marTop w:val="0"/>
      <w:marBottom w:val="0"/>
      <w:divBdr>
        <w:top w:val="none" w:sz="0" w:space="0" w:color="auto"/>
        <w:left w:val="none" w:sz="0" w:space="0" w:color="auto"/>
        <w:bottom w:val="none" w:sz="0" w:space="0" w:color="auto"/>
        <w:right w:val="none" w:sz="0" w:space="0" w:color="auto"/>
      </w:divBdr>
      <w:divsChild>
        <w:div w:id="974867249">
          <w:marLeft w:val="533"/>
          <w:marRight w:val="0"/>
          <w:marTop w:val="154"/>
          <w:marBottom w:val="0"/>
          <w:divBdr>
            <w:top w:val="none" w:sz="0" w:space="0" w:color="auto"/>
            <w:left w:val="none" w:sz="0" w:space="0" w:color="auto"/>
            <w:bottom w:val="none" w:sz="0" w:space="0" w:color="auto"/>
            <w:right w:val="none" w:sz="0" w:space="0" w:color="auto"/>
          </w:divBdr>
        </w:div>
        <w:div w:id="323320947">
          <w:marLeft w:val="907"/>
          <w:marRight w:val="0"/>
          <w:marTop w:val="144"/>
          <w:marBottom w:val="0"/>
          <w:divBdr>
            <w:top w:val="none" w:sz="0" w:space="0" w:color="auto"/>
            <w:left w:val="none" w:sz="0" w:space="0" w:color="auto"/>
            <w:bottom w:val="none" w:sz="0" w:space="0" w:color="auto"/>
            <w:right w:val="none" w:sz="0" w:space="0" w:color="auto"/>
          </w:divBdr>
        </w:div>
        <w:div w:id="1699546839">
          <w:marLeft w:val="907"/>
          <w:marRight w:val="0"/>
          <w:marTop w:val="144"/>
          <w:marBottom w:val="0"/>
          <w:divBdr>
            <w:top w:val="none" w:sz="0" w:space="0" w:color="auto"/>
            <w:left w:val="none" w:sz="0" w:space="0" w:color="auto"/>
            <w:bottom w:val="none" w:sz="0" w:space="0" w:color="auto"/>
            <w:right w:val="none" w:sz="0" w:space="0" w:color="auto"/>
          </w:divBdr>
        </w:div>
        <w:div w:id="1708485666">
          <w:marLeft w:val="907"/>
          <w:marRight w:val="0"/>
          <w:marTop w:val="144"/>
          <w:marBottom w:val="0"/>
          <w:divBdr>
            <w:top w:val="none" w:sz="0" w:space="0" w:color="auto"/>
            <w:left w:val="none" w:sz="0" w:space="0" w:color="auto"/>
            <w:bottom w:val="none" w:sz="0" w:space="0" w:color="auto"/>
            <w:right w:val="none" w:sz="0" w:space="0" w:color="auto"/>
          </w:divBdr>
        </w:div>
        <w:div w:id="1656450092">
          <w:marLeft w:val="533"/>
          <w:marRight w:val="0"/>
          <w:marTop w:val="154"/>
          <w:marBottom w:val="0"/>
          <w:divBdr>
            <w:top w:val="none" w:sz="0" w:space="0" w:color="auto"/>
            <w:left w:val="none" w:sz="0" w:space="0" w:color="auto"/>
            <w:bottom w:val="none" w:sz="0" w:space="0" w:color="auto"/>
            <w:right w:val="none" w:sz="0" w:space="0" w:color="auto"/>
          </w:divBdr>
        </w:div>
        <w:div w:id="720980240">
          <w:marLeft w:val="533"/>
          <w:marRight w:val="0"/>
          <w:marTop w:val="154"/>
          <w:marBottom w:val="0"/>
          <w:divBdr>
            <w:top w:val="none" w:sz="0" w:space="0" w:color="auto"/>
            <w:left w:val="none" w:sz="0" w:space="0" w:color="auto"/>
            <w:bottom w:val="none" w:sz="0" w:space="0" w:color="auto"/>
            <w:right w:val="none" w:sz="0" w:space="0" w:color="auto"/>
          </w:divBdr>
        </w:div>
        <w:div w:id="1559046655">
          <w:marLeft w:val="533"/>
          <w:marRight w:val="0"/>
          <w:marTop w:val="154"/>
          <w:marBottom w:val="0"/>
          <w:divBdr>
            <w:top w:val="none" w:sz="0" w:space="0" w:color="auto"/>
            <w:left w:val="none" w:sz="0" w:space="0" w:color="auto"/>
            <w:bottom w:val="none" w:sz="0" w:space="0" w:color="auto"/>
            <w:right w:val="none" w:sz="0" w:space="0" w:color="auto"/>
          </w:divBdr>
        </w:div>
      </w:divsChild>
    </w:div>
    <w:div w:id="723144521">
      <w:bodyDiv w:val="1"/>
      <w:marLeft w:val="0"/>
      <w:marRight w:val="0"/>
      <w:marTop w:val="0"/>
      <w:marBottom w:val="0"/>
      <w:divBdr>
        <w:top w:val="none" w:sz="0" w:space="0" w:color="auto"/>
        <w:left w:val="none" w:sz="0" w:space="0" w:color="auto"/>
        <w:bottom w:val="none" w:sz="0" w:space="0" w:color="auto"/>
        <w:right w:val="none" w:sz="0" w:space="0" w:color="auto"/>
      </w:divBdr>
    </w:div>
    <w:div w:id="1003775919">
      <w:bodyDiv w:val="1"/>
      <w:marLeft w:val="0"/>
      <w:marRight w:val="0"/>
      <w:marTop w:val="0"/>
      <w:marBottom w:val="0"/>
      <w:divBdr>
        <w:top w:val="none" w:sz="0" w:space="0" w:color="auto"/>
        <w:left w:val="none" w:sz="0" w:space="0" w:color="auto"/>
        <w:bottom w:val="none" w:sz="0" w:space="0" w:color="auto"/>
        <w:right w:val="none" w:sz="0" w:space="0" w:color="auto"/>
      </w:divBdr>
      <w:divsChild>
        <w:div w:id="901713135">
          <w:marLeft w:val="533"/>
          <w:marRight w:val="0"/>
          <w:marTop w:val="154"/>
          <w:marBottom w:val="0"/>
          <w:divBdr>
            <w:top w:val="none" w:sz="0" w:space="0" w:color="auto"/>
            <w:left w:val="none" w:sz="0" w:space="0" w:color="auto"/>
            <w:bottom w:val="none" w:sz="0" w:space="0" w:color="auto"/>
            <w:right w:val="none" w:sz="0" w:space="0" w:color="auto"/>
          </w:divBdr>
        </w:div>
        <w:div w:id="989672324">
          <w:marLeft w:val="907"/>
          <w:marRight w:val="0"/>
          <w:marTop w:val="144"/>
          <w:marBottom w:val="0"/>
          <w:divBdr>
            <w:top w:val="none" w:sz="0" w:space="0" w:color="auto"/>
            <w:left w:val="none" w:sz="0" w:space="0" w:color="auto"/>
            <w:bottom w:val="none" w:sz="0" w:space="0" w:color="auto"/>
            <w:right w:val="none" w:sz="0" w:space="0" w:color="auto"/>
          </w:divBdr>
        </w:div>
        <w:div w:id="1798645292">
          <w:marLeft w:val="907"/>
          <w:marRight w:val="0"/>
          <w:marTop w:val="144"/>
          <w:marBottom w:val="0"/>
          <w:divBdr>
            <w:top w:val="none" w:sz="0" w:space="0" w:color="auto"/>
            <w:left w:val="none" w:sz="0" w:space="0" w:color="auto"/>
            <w:bottom w:val="none" w:sz="0" w:space="0" w:color="auto"/>
            <w:right w:val="none" w:sz="0" w:space="0" w:color="auto"/>
          </w:divBdr>
        </w:div>
        <w:div w:id="1874882296">
          <w:marLeft w:val="907"/>
          <w:marRight w:val="0"/>
          <w:marTop w:val="144"/>
          <w:marBottom w:val="0"/>
          <w:divBdr>
            <w:top w:val="none" w:sz="0" w:space="0" w:color="auto"/>
            <w:left w:val="none" w:sz="0" w:space="0" w:color="auto"/>
            <w:bottom w:val="none" w:sz="0" w:space="0" w:color="auto"/>
            <w:right w:val="none" w:sz="0" w:space="0" w:color="auto"/>
          </w:divBdr>
        </w:div>
        <w:div w:id="1555965707">
          <w:marLeft w:val="533"/>
          <w:marRight w:val="0"/>
          <w:marTop w:val="154"/>
          <w:marBottom w:val="0"/>
          <w:divBdr>
            <w:top w:val="none" w:sz="0" w:space="0" w:color="auto"/>
            <w:left w:val="none" w:sz="0" w:space="0" w:color="auto"/>
            <w:bottom w:val="none" w:sz="0" w:space="0" w:color="auto"/>
            <w:right w:val="none" w:sz="0" w:space="0" w:color="auto"/>
          </w:divBdr>
        </w:div>
        <w:div w:id="1493444140">
          <w:marLeft w:val="533"/>
          <w:marRight w:val="0"/>
          <w:marTop w:val="154"/>
          <w:marBottom w:val="0"/>
          <w:divBdr>
            <w:top w:val="none" w:sz="0" w:space="0" w:color="auto"/>
            <w:left w:val="none" w:sz="0" w:space="0" w:color="auto"/>
            <w:bottom w:val="none" w:sz="0" w:space="0" w:color="auto"/>
            <w:right w:val="none" w:sz="0" w:space="0" w:color="auto"/>
          </w:divBdr>
        </w:div>
        <w:div w:id="410128306">
          <w:marLeft w:val="533"/>
          <w:marRight w:val="0"/>
          <w:marTop w:val="154"/>
          <w:marBottom w:val="0"/>
          <w:divBdr>
            <w:top w:val="none" w:sz="0" w:space="0" w:color="auto"/>
            <w:left w:val="none" w:sz="0" w:space="0" w:color="auto"/>
            <w:bottom w:val="none" w:sz="0" w:space="0" w:color="auto"/>
            <w:right w:val="none" w:sz="0" w:space="0" w:color="auto"/>
          </w:divBdr>
        </w:div>
      </w:divsChild>
    </w:div>
    <w:div w:id="1037776967">
      <w:bodyDiv w:val="1"/>
      <w:marLeft w:val="0"/>
      <w:marRight w:val="0"/>
      <w:marTop w:val="0"/>
      <w:marBottom w:val="0"/>
      <w:divBdr>
        <w:top w:val="none" w:sz="0" w:space="0" w:color="auto"/>
        <w:left w:val="none" w:sz="0" w:space="0" w:color="auto"/>
        <w:bottom w:val="none" w:sz="0" w:space="0" w:color="auto"/>
        <w:right w:val="none" w:sz="0" w:space="0" w:color="auto"/>
      </w:divBdr>
    </w:div>
    <w:div w:id="1204289602">
      <w:bodyDiv w:val="1"/>
      <w:marLeft w:val="0"/>
      <w:marRight w:val="0"/>
      <w:marTop w:val="0"/>
      <w:marBottom w:val="0"/>
      <w:divBdr>
        <w:top w:val="none" w:sz="0" w:space="0" w:color="auto"/>
        <w:left w:val="none" w:sz="0" w:space="0" w:color="auto"/>
        <w:bottom w:val="none" w:sz="0" w:space="0" w:color="auto"/>
        <w:right w:val="none" w:sz="0" w:space="0" w:color="auto"/>
      </w:divBdr>
    </w:div>
    <w:div w:id="1398898619">
      <w:bodyDiv w:val="1"/>
      <w:marLeft w:val="0"/>
      <w:marRight w:val="0"/>
      <w:marTop w:val="0"/>
      <w:marBottom w:val="0"/>
      <w:divBdr>
        <w:top w:val="none" w:sz="0" w:space="0" w:color="auto"/>
        <w:left w:val="none" w:sz="0" w:space="0" w:color="auto"/>
        <w:bottom w:val="none" w:sz="0" w:space="0" w:color="auto"/>
        <w:right w:val="none" w:sz="0" w:space="0" w:color="auto"/>
      </w:divBdr>
    </w:div>
    <w:div w:id="1959531357">
      <w:bodyDiv w:val="1"/>
      <w:marLeft w:val="0"/>
      <w:marRight w:val="0"/>
      <w:marTop w:val="0"/>
      <w:marBottom w:val="0"/>
      <w:divBdr>
        <w:top w:val="none" w:sz="0" w:space="0" w:color="auto"/>
        <w:left w:val="none" w:sz="0" w:space="0" w:color="auto"/>
        <w:bottom w:val="none" w:sz="0" w:space="0" w:color="auto"/>
        <w:right w:val="none" w:sz="0" w:space="0" w:color="auto"/>
      </w:divBdr>
    </w:div>
    <w:div w:id="20456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3001/speaker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ks/kubernetes-walkthrough" TargetMode="External"/><Relationship Id="rId17" Type="http://schemas.openxmlformats.org/officeDocument/2006/relationships/hyperlink" Target="https://github.com/izzyacademy/kubernetes-monitoring.git" TargetMode="External"/><Relationship Id="rId2" Type="http://schemas.openxmlformats.org/officeDocument/2006/relationships/customXml" Target="../customXml/item2.xml"/><Relationship Id="rId16" Type="http://schemas.openxmlformats.org/officeDocument/2006/relationships/hyperlink" Target="https://www.ianlewis.org/en/bluegreen-deployments-kubernet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ks/kubernetes-walkthrough-portal"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ontent-api: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B69890776B164099AA8F8DCE6FC56D" ma:contentTypeVersion="8" ma:contentTypeDescription="Create a new document." ma:contentTypeScope="" ma:versionID="2ae93579267eb1bf71dd94a7efd57c24">
  <xsd:schema xmlns:xsd="http://www.w3.org/2001/XMLSchema" xmlns:xs="http://www.w3.org/2001/XMLSchema" xmlns:p="http://schemas.microsoft.com/office/2006/metadata/properties" xmlns:ns2="481a43e7-fcfa-44e1-b350-07d327270912" targetNamespace="http://schemas.microsoft.com/office/2006/metadata/properties" ma:root="true" ma:fieldsID="c5b16a0998e14d0dc4994c57c9d89c97" ns2:_="">
    <xsd:import namespace="481a43e7-fcfa-44e1-b350-07d3272709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a43e7-fcfa-44e1-b350-07d327270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6522AB-5110-4FD2-A4F8-6C88843252A6}">
  <ds:schemaRefs>
    <ds:schemaRef ds:uri="http://schemas.microsoft.com/sharepoint/v3/contenttype/forms"/>
  </ds:schemaRefs>
</ds:datastoreItem>
</file>

<file path=customXml/itemProps2.xml><?xml version="1.0" encoding="utf-8"?>
<ds:datastoreItem xmlns:ds="http://schemas.openxmlformats.org/officeDocument/2006/customXml" ds:itemID="{434170AE-BF45-4055-9425-70F33350A870}"/>
</file>

<file path=customXml/itemProps3.xml><?xml version="1.0" encoding="utf-8"?>
<ds:datastoreItem xmlns:ds="http://schemas.openxmlformats.org/officeDocument/2006/customXml" ds:itemID="{7720000F-54BD-4408-A161-B7A93DF902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Blanton</dc:creator>
  <cp:keywords/>
  <dc:description/>
  <cp:lastModifiedBy>Gino Filicetti</cp:lastModifiedBy>
  <cp:revision>18</cp:revision>
  <dcterms:created xsi:type="dcterms:W3CDTF">2018-09-13T21:55:00Z</dcterms:created>
  <dcterms:modified xsi:type="dcterms:W3CDTF">2018-09-17T17:08:00Z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mblant@microsoft.com</vt:lpwstr>
  </property>
  <property fmtid="{D5CDD505-2E9C-101B-9397-08002B2CF9AE}" pid="5" name="MSIP_Label_f42aa342-8706-4288-bd11-ebb85995028c_SetDate">
    <vt:lpwstr>2018-08-24T05:39:36.8325622Z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0x010100FBB69890776B164099AA8F8DCE6FC56D</vt:lpwstr>
  </property>
</Properties>
</file>